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B22" w:rsidRPr="00AD34BF" w:rsidRDefault="00EF3B22" w:rsidP="00EF3B22">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1</w:t>
      </w:r>
      <w:r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CLI Tools</w:t>
      </w:r>
      <w:r w:rsidR="00A425A9">
        <w:rPr>
          <w:rFonts w:ascii="Helvetica" w:eastAsia="Times New Roman" w:hAnsi="Helvetica" w:cs="Helvetica"/>
          <w:color w:val="272727"/>
          <w:spacing w:val="-15"/>
          <w:kern w:val="36"/>
          <w:sz w:val="60"/>
          <w:szCs w:val="60"/>
        </w:rPr>
        <w:t xml:space="preserve"> &amp; Tricks</w:t>
      </w:r>
    </w:p>
    <w:p w:rsidR="00EF3B22" w:rsidRPr="00AD34BF" w:rsidRDefault="00EF3B22" w:rsidP="00EF3B22">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8050AC" w:rsidRPr="008050AC" w:rsidRDefault="00EF3B22" w:rsidP="00EF3B22">
      <w:pPr>
        <w:spacing w:before="420" w:after="120" w:line="240" w:lineRule="auto"/>
        <w:outlineLvl w:val="3"/>
        <w:rPr>
          <w:rFonts w:ascii="Helvetica" w:eastAsia="Times New Roman" w:hAnsi="Helvetica" w:cs="Helvetica"/>
          <w:color w:val="0000FF" w:themeColor="hyperlink"/>
          <w:sz w:val="24"/>
          <w:szCs w:val="24"/>
          <w:u w:val="single"/>
        </w:rPr>
      </w:pPr>
      <w:r w:rsidRPr="00EF3B22">
        <w:rPr>
          <w:rFonts w:ascii="Helvetica" w:eastAsia="Times New Roman" w:hAnsi="Helvetica" w:cs="Helvetica"/>
          <w:color w:val="3F3F3F"/>
          <w:sz w:val="24"/>
          <w:szCs w:val="24"/>
        </w:rPr>
        <w:t>Ansible comes with some pretty handy tools out of the box besides just playbooks and other things we will learn about soon enough.  Let’s walk through some different CLI tools and commands we have at our disposal.</w:t>
      </w:r>
      <w:r w:rsidR="00B32D0B">
        <w:rPr>
          <w:rFonts w:ascii="Helvetica" w:eastAsia="Times New Roman" w:hAnsi="Helvetica" w:cs="Helvetica"/>
          <w:color w:val="3F3F3F"/>
          <w:sz w:val="24"/>
          <w:szCs w:val="24"/>
        </w:rPr>
        <w:t xml:space="preserve">  You can also see more information on the ansible command itself at the documentation located at </w:t>
      </w:r>
      <w:hyperlink r:id="rId6" w:history="1">
        <w:r w:rsidR="00B32D0B" w:rsidRPr="00514B67">
          <w:rPr>
            <w:rStyle w:val="Hyperlink"/>
            <w:rFonts w:ascii="Helvetica" w:eastAsia="Times New Roman" w:hAnsi="Helvetica" w:cs="Helvetica"/>
            <w:sz w:val="24"/>
            <w:szCs w:val="24"/>
          </w:rPr>
          <w:t>https://docs.ansible.com/ansible/latest/cli/ansible.html</w:t>
        </w:r>
      </w:hyperlink>
    </w:p>
    <w:p w:rsidR="008050AC" w:rsidRDefault="008050AC"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001F7D45" w:rsidRPr="001F7D45">
        <w:rPr>
          <w:rFonts w:ascii="Helvetica" w:eastAsia="Times New Roman" w:hAnsi="Helvetica" w:cs="Helvetica"/>
          <w:b/>
          <w:color w:val="3F3F3F"/>
          <w:sz w:val="24"/>
          <w:szCs w:val="24"/>
        </w:rPr>
        <w:t>Ansible-Pod-Info.docx</w:t>
      </w:r>
      <w:r w:rsidR="001F7D45">
        <w:rPr>
          <w:rFonts w:ascii="Helvetica" w:eastAsia="Times New Roman" w:hAnsi="Helvetica" w:cs="Helvetica"/>
          <w:b/>
          <w:color w:val="3F3F3F"/>
          <w:sz w:val="24"/>
          <w:szCs w:val="24"/>
        </w:rPr>
        <w:t xml:space="preserve"> </w:t>
      </w:r>
      <w:r>
        <w:rPr>
          <w:rFonts w:ascii="Helvetica" w:eastAsia="Times New Roman" w:hAnsi="Helvetica" w:cs="Helvetica"/>
          <w:color w:val="3F3F3F"/>
          <w:sz w:val="24"/>
          <w:szCs w:val="24"/>
        </w:rPr>
        <w:t>file for information on connecting to your Ansible host.</w:t>
      </w:r>
    </w:p>
    <w:p w:rsidR="00CB7DBD" w:rsidRPr="00AD34BF" w:rsidRDefault="00CB7DBD"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Ansible-Config</w:t>
      </w:r>
    </w:p>
    <w:p w:rsidR="00CB7DBD" w:rsidRDefault="00CB7DBD"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 first CLI command we are going to talk about and interact with is ansible-config so we can take a look at the pre-configured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we have setup.</w:t>
      </w:r>
    </w:p>
    <w:p w:rsidR="00F33288" w:rsidRPr="00061906" w:rsidRDefault="00F33288"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Make sure you are in the </w:t>
      </w:r>
      <w:r w:rsidR="0056120C">
        <w:rPr>
          <w:rFonts w:ascii="Helvetica" w:eastAsia="Times New Roman" w:hAnsi="Helvetica" w:cs="Helvetica"/>
          <w:b/>
          <w:color w:val="3F3F3F"/>
          <w:sz w:val="24"/>
          <w:szCs w:val="24"/>
        </w:rPr>
        <w:t>lab1-cli-tool</w:t>
      </w:r>
      <w:r>
        <w:rPr>
          <w:rFonts w:ascii="Helvetica" w:eastAsia="Times New Roman" w:hAnsi="Helvetica" w:cs="Helvetica"/>
          <w:b/>
          <w:color w:val="3F3F3F"/>
          <w:sz w:val="24"/>
          <w:szCs w:val="24"/>
        </w:rPr>
        <w:t>s</w:t>
      </w:r>
      <w:r w:rsidRPr="00685DCE">
        <w:rPr>
          <w:rFonts w:ascii="Helvetica" w:eastAsia="Times New Roman" w:hAnsi="Helvetica" w:cs="Helvetica"/>
          <w:b/>
          <w:color w:val="3F3F3F"/>
          <w:sz w:val="24"/>
          <w:szCs w:val="24"/>
        </w:rPr>
        <w:t xml:space="preserve"> folder</w:t>
      </w:r>
      <w:r>
        <w:rPr>
          <w:rFonts w:ascii="Helvetica" w:eastAsia="Times New Roman" w:hAnsi="Helvetica" w:cs="Helvetica"/>
          <w:color w:val="3F3F3F"/>
          <w:sz w:val="24"/>
          <w:szCs w:val="24"/>
        </w:rPr>
        <w:t xml:space="preserve"> for this lab.</w:t>
      </w:r>
    </w:p>
    <w:p w:rsidR="00CB7DBD" w:rsidRPr="00AD34BF" w:rsidRDefault="00CB7DBD" w:rsidP="00CB7DBD">
      <w:pPr>
        <w:spacing w:after="0" w:line="240" w:lineRule="auto"/>
        <w:rPr>
          <w:rFonts w:ascii="Helvetica" w:eastAsia="Times New Roman" w:hAnsi="Helvetica" w:cs="Helvetica"/>
          <w:color w:val="3F3F3F"/>
          <w:sz w:val="24"/>
          <w:szCs w:val="24"/>
        </w:rPr>
      </w:pPr>
    </w:p>
    <w:p w:rsidR="00F3388C" w:rsidRDefault="00F3388C"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cd </w:t>
      </w:r>
      <w:r w:rsidR="003F06BC">
        <w:rPr>
          <w:rFonts w:ascii="Consolas" w:eastAsia="Times New Roman" w:hAnsi="Consolas" w:cs="Courier New"/>
          <w:color w:val="555555"/>
          <w:sz w:val="24"/>
          <w:szCs w:val="24"/>
          <w:bdr w:val="none" w:sz="0" w:space="0" w:color="auto" w:frame="1"/>
        </w:rPr>
        <w:t>~/</w:t>
      </w:r>
      <w:proofErr w:type="spellStart"/>
      <w:r w:rsidR="003F06BC">
        <w:rPr>
          <w:rFonts w:ascii="Consolas" w:eastAsia="Times New Roman" w:hAnsi="Consolas" w:cs="Courier New"/>
          <w:color w:val="555555"/>
          <w:sz w:val="24"/>
          <w:szCs w:val="24"/>
          <w:bdr w:val="none" w:sz="0" w:space="0" w:color="auto" w:frame="1"/>
        </w:rPr>
        <w:t>ansible_lab</w:t>
      </w:r>
      <w:proofErr w:type="spellEnd"/>
      <w:r w:rsidR="003F06B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lab1-cli-tools</w:t>
      </w:r>
    </w:p>
    <w:p w:rsidR="00CB7DBD" w:rsidRPr="00AD34BF" w:rsidRDefault="007E15CF"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w:t>
      </w:r>
      <w:r w:rsidR="00CB7DBD">
        <w:rPr>
          <w:rFonts w:ascii="Consolas" w:eastAsia="Times New Roman" w:hAnsi="Consolas" w:cs="Courier New"/>
          <w:color w:val="555555"/>
          <w:sz w:val="24"/>
          <w:szCs w:val="24"/>
          <w:bdr w:val="none" w:sz="0" w:space="0" w:color="auto" w:frame="1"/>
        </w:rPr>
        <w:t>nsible-config view</w:t>
      </w:r>
    </w:p>
    <w:p w:rsidR="007E15CF" w:rsidRDefault="007E15CF" w:rsidP="007E15CF">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We have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setup to False so that way we can get around a few things in the lab setup.  Basically this is normally on by default and if a host is not in the </w:t>
      </w:r>
      <w:proofErr w:type="spellStart"/>
      <w:r>
        <w:rPr>
          <w:rFonts w:ascii="Helvetica" w:eastAsia="Times New Roman" w:hAnsi="Helvetica" w:cs="Helvetica"/>
          <w:bCs/>
          <w:color w:val="3F3F3F"/>
          <w:sz w:val="24"/>
          <w:szCs w:val="24"/>
        </w:rPr>
        <w:t>known_hosts</w:t>
      </w:r>
      <w:proofErr w:type="spellEnd"/>
      <w:r>
        <w:rPr>
          <w:rFonts w:ascii="Helvetica" w:eastAsia="Times New Roman" w:hAnsi="Helvetica" w:cs="Helvetica"/>
          <w:bCs/>
          <w:color w:val="3F3F3F"/>
          <w:sz w:val="24"/>
          <w:szCs w:val="24"/>
        </w:rPr>
        <w:t xml:space="preserve"> file it can cause some issues.</w:t>
      </w:r>
    </w:p>
    <w:p w:rsidR="007E15CF" w:rsidRDefault="007E15CF" w:rsidP="007E15C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We are also telling it to use the inventory file located in this folder instead of having to specify it.  By default ansible looks in the /</w:t>
      </w:r>
      <w:proofErr w:type="spellStart"/>
      <w:r>
        <w:rPr>
          <w:rFonts w:ascii="Helvetica" w:eastAsia="Times New Roman" w:hAnsi="Helvetica" w:cs="Helvetica"/>
          <w:bCs/>
          <w:color w:val="3F3F3F"/>
          <w:sz w:val="24"/>
          <w:szCs w:val="24"/>
        </w:rPr>
        <w:t>etc</w:t>
      </w:r>
      <w:proofErr w:type="spellEnd"/>
      <w:r>
        <w:rPr>
          <w:rFonts w:ascii="Helvetica" w:eastAsia="Times New Roman" w:hAnsi="Helvetica" w:cs="Helvetica"/>
          <w:bCs/>
          <w:color w:val="3F3F3F"/>
          <w:sz w:val="24"/>
          <w:szCs w:val="24"/>
        </w:rPr>
        <w:t>/ansible/hosts for the inventory.</w:t>
      </w:r>
    </w:p>
    <w:p w:rsidR="007E15CF" w:rsidRPr="007E15CF" w:rsidRDefault="00832C3D"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 xml:space="preserve"> </w:t>
      </w:r>
      <w:r w:rsidR="007E15CF" w:rsidRPr="007E15CF">
        <w:rPr>
          <w:rFonts w:ascii="Consolas" w:eastAsia="Times New Roman" w:hAnsi="Consolas" w:cs="Courier New"/>
          <w:color w:val="555555"/>
          <w:sz w:val="28"/>
          <w:szCs w:val="28"/>
        </w:rPr>
        <w:t>[defaults]</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E15CF">
        <w:rPr>
          <w:rFonts w:ascii="Consolas" w:eastAsia="Times New Roman" w:hAnsi="Consolas" w:cs="Courier New"/>
          <w:color w:val="555555"/>
          <w:sz w:val="28"/>
          <w:szCs w:val="28"/>
        </w:rPr>
        <w:t>host_key_checking</w:t>
      </w:r>
      <w:proofErr w:type="spellEnd"/>
      <w:r w:rsidRPr="007E15CF">
        <w:rPr>
          <w:rFonts w:ascii="Consolas" w:eastAsia="Times New Roman" w:hAnsi="Consolas" w:cs="Courier New"/>
          <w:color w:val="555555"/>
          <w:sz w:val="28"/>
          <w:szCs w:val="28"/>
        </w:rPr>
        <w:t xml:space="preserve"> = False</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 xml:space="preserve">inventory </w:t>
      </w:r>
      <w:proofErr w:type="gramStart"/>
      <w:r w:rsidRPr="007E15CF">
        <w:rPr>
          <w:rFonts w:ascii="Consolas" w:eastAsia="Times New Roman" w:hAnsi="Consolas" w:cs="Courier New"/>
          <w:color w:val="555555"/>
          <w:sz w:val="28"/>
          <w:szCs w:val="28"/>
        </w:rPr>
        <w:t>= .</w:t>
      </w:r>
      <w:proofErr w:type="gramEnd"/>
      <w:r w:rsidRPr="007E15CF">
        <w:rPr>
          <w:rFonts w:ascii="Consolas" w:eastAsia="Times New Roman" w:hAnsi="Consolas" w:cs="Courier New"/>
          <w:color w:val="555555"/>
          <w:sz w:val="28"/>
          <w:szCs w:val="28"/>
        </w:rPr>
        <w:t>/inventory</w:t>
      </w:r>
    </w:p>
    <w:p w:rsidR="007E15CF" w:rsidRPr="00061906" w:rsidRDefault="007E15CF" w:rsidP="007E15CF">
      <w:pPr>
        <w:spacing w:after="315" w:line="240" w:lineRule="auto"/>
        <w:rPr>
          <w:rFonts w:ascii="Helvetica" w:eastAsia="Times New Roman" w:hAnsi="Helvetica" w:cs="Helvetica"/>
          <w:color w:val="3F3F3F"/>
          <w:sz w:val="24"/>
          <w:szCs w:val="24"/>
        </w:rPr>
      </w:pPr>
      <w:r w:rsidRPr="00EF3B22">
        <w:rPr>
          <w:rFonts w:ascii="Consolas" w:eastAsia="Times New Roman" w:hAnsi="Consolas" w:cs="Courier New"/>
          <w:color w:val="555555"/>
          <w:sz w:val="28"/>
          <w:szCs w:val="28"/>
        </w:rPr>
        <w:lastRenderedPageBreak/>
        <w:t xml:space="preserve">  </w:t>
      </w:r>
      <w:r>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There is also a dump option and we can use the –only-changed to see what is unique about our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compared to the default one.</w:t>
      </w:r>
    </w:p>
    <w:p w:rsidR="007E15CF" w:rsidRPr="00AD34BF" w:rsidRDefault="007E15CF" w:rsidP="007E15CF">
      <w:pPr>
        <w:spacing w:after="0" w:line="240" w:lineRule="auto"/>
        <w:rPr>
          <w:rFonts w:ascii="Helvetica" w:eastAsia="Times New Roman" w:hAnsi="Helvetica" w:cs="Helvetica"/>
          <w:color w:val="3F3F3F"/>
          <w:sz w:val="24"/>
          <w:szCs w:val="24"/>
        </w:rPr>
      </w:pPr>
    </w:p>
    <w:p w:rsidR="007E15CF" w:rsidRPr="00AD34B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ansible-config dump --only-changed</w:t>
      </w:r>
    </w:p>
    <w:p w:rsidR="007E15CF" w:rsidRPr="007E15CF" w:rsidRDefault="007E15CF" w:rsidP="007E15C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we have the </w:t>
      </w:r>
      <w:proofErr w:type="spellStart"/>
      <w:r>
        <w:rPr>
          <w:rFonts w:ascii="Helvetica" w:eastAsia="Times New Roman" w:hAnsi="Helvetica" w:cs="Helvetica"/>
          <w:bCs/>
          <w:color w:val="3F3F3F"/>
          <w:sz w:val="24"/>
          <w:szCs w:val="24"/>
        </w:rPr>
        <w:t>default_host_</w:t>
      </w:r>
      <w:proofErr w:type="gramStart"/>
      <w:r>
        <w:rPr>
          <w:rFonts w:ascii="Helvetica" w:eastAsia="Times New Roman" w:hAnsi="Helvetica" w:cs="Helvetica"/>
          <w:bCs/>
          <w:color w:val="3F3F3F"/>
          <w:sz w:val="24"/>
          <w:szCs w:val="24"/>
        </w:rPr>
        <w:t>list</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the inventory)  and the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that are unique and changed in our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file compared to the default.</w:t>
      </w:r>
    </w:p>
    <w:p w:rsidR="000E43B0"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DEFAULT_HOST_LIST(/root/ansible_lab_files/lab1-cli-tools/ansible.cfg) = [u'/root/</w:t>
      </w:r>
      <w:proofErr w:type="spellStart"/>
      <w:r w:rsidRPr="000E43B0">
        <w:rPr>
          <w:rFonts w:ascii="Consolas" w:eastAsia="Times New Roman" w:hAnsi="Consolas" w:cs="Courier New"/>
          <w:color w:val="555555"/>
          <w:sz w:val="28"/>
          <w:szCs w:val="28"/>
        </w:rPr>
        <w:t>ansible_lab_files</w:t>
      </w:r>
      <w:proofErr w:type="spellEnd"/>
      <w:r w:rsidRPr="000E43B0">
        <w:rPr>
          <w:rFonts w:ascii="Consolas" w:eastAsia="Times New Roman" w:hAnsi="Consolas" w:cs="Courier New"/>
          <w:color w:val="555555"/>
          <w:sz w:val="28"/>
          <w:szCs w:val="28"/>
        </w:rPr>
        <w:t>/lab1-cli-tools/inventory']</w:t>
      </w:r>
    </w:p>
    <w:p w:rsidR="00B32D0B"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HOST_KEY_CHECKING(/root/ansible_lab_files/lab1-cli-tools/ansible.cfg) = False</w:t>
      </w:r>
    </w:p>
    <w:p w:rsidR="006B7FA6" w:rsidRPr="00CA4307" w:rsidRDefault="006F78E0" w:rsidP="00CA4307">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 xml:space="preserve">Note: </w:t>
      </w:r>
      <w:r>
        <w:rPr>
          <w:rFonts w:ascii="Helvetica" w:eastAsia="Times New Roman" w:hAnsi="Helvetica" w:cs="Helvetica"/>
          <w:bCs/>
          <w:color w:val="3F3F3F"/>
          <w:sz w:val="24"/>
          <w:szCs w:val="24"/>
        </w:rPr>
        <w:t>Press “</w:t>
      </w:r>
      <w:r w:rsidRPr="00AD2DCA">
        <w:rPr>
          <w:rFonts w:ascii="Helvetica" w:eastAsia="Times New Roman" w:hAnsi="Helvetica" w:cs="Helvetica"/>
          <w:b/>
          <w:bCs/>
          <w:color w:val="3F3F3F"/>
          <w:sz w:val="24"/>
          <w:szCs w:val="24"/>
        </w:rPr>
        <w:t>q</w:t>
      </w:r>
      <w:r>
        <w:rPr>
          <w:rFonts w:ascii="Helvetica" w:eastAsia="Times New Roman" w:hAnsi="Helvetica" w:cs="Helvetica"/>
          <w:bCs/>
          <w:color w:val="3F3F3F"/>
          <w:sz w:val="24"/>
          <w:szCs w:val="24"/>
        </w:rPr>
        <w:t xml:space="preserve">” to exit the command. </w:t>
      </w:r>
    </w:p>
    <w:p w:rsidR="00EF3B22" w:rsidRPr="00AD34BF" w:rsidRDefault="006B4F91" w:rsidP="00EF3B2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00EF3B22" w:rsidRPr="00AD34BF">
        <w:rPr>
          <w:rFonts w:ascii="Helvetica" w:eastAsia="Times New Roman" w:hAnsi="Helvetica" w:cs="Helvetica"/>
          <w:color w:val="272727"/>
          <w:spacing w:val="-15"/>
          <w:sz w:val="41"/>
          <w:szCs w:val="41"/>
        </w:rPr>
        <w:t xml:space="preserve">. </w:t>
      </w:r>
      <w:r w:rsidR="00EF3B22">
        <w:rPr>
          <w:rFonts w:ascii="Helvetica" w:eastAsia="Times New Roman" w:hAnsi="Helvetica" w:cs="Helvetica"/>
          <w:color w:val="272727"/>
          <w:spacing w:val="-15"/>
          <w:sz w:val="41"/>
          <w:szCs w:val="41"/>
        </w:rPr>
        <w:t>Ansible Command</w:t>
      </w:r>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.1</w:t>
      </w:r>
      <w:r w:rsidR="00EF3B22" w:rsidRPr="00AD34BF">
        <w:rPr>
          <w:rFonts w:ascii="Helvetica" w:eastAsia="Times New Roman" w:hAnsi="Helvetica" w:cs="Helvetica"/>
          <w:color w:val="3F3F3F"/>
          <w:sz w:val="24"/>
          <w:szCs w:val="24"/>
        </w:rPr>
        <w:t> </w:t>
      </w:r>
      <w:r w:rsidR="00EF3B22">
        <w:rPr>
          <w:rFonts w:ascii="Helvetica" w:eastAsia="Times New Roman" w:hAnsi="Helvetica" w:cs="Helvetica"/>
          <w:color w:val="3F3F3F"/>
          <w:sz w:val="24"/>
          <w:szCs w:val="24"/>
        </w:rPr>
        <w:t>The first CLI command we are going to talk about and interact with is ansible itself.  If we just run the ansible command it will give us back a list of all the different options we have.</w:t>
      </w:r>
    </w:p>
    <w:p w:rsidR="00EF3B22" w:rsidRPr="00AD34BF"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w:t>
      </w:r>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.2</w:t>
      </w:r>
      <w:r w:rsidR="00EF3B22">
        <w:rPr>
          <w:rFonts w:ascii="Helvetica" w:eastAsia="Times New Roman" w:hAnsi="Helvetica" w:cs="Helvetica"/>
          <w:color w:val="3F3F3F"/>
          <w:sz w:val="24"/>
          <w:szCs w:val="24"/>
        </w:rPr>
        <w:t xml:space="preserve"> Notice all the options we have for this output we will focus on a few of these, there is ansible –version which gives us our version running.</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ansible --version</w:t>
      </w:r>
    </w:p>
    <w:p w:rsidR="00CB7DBD" w:rsidRDefault="00CB7DBD" w:rsidP="00EF3B22">
      <w:pPr>
        <w:spacing w:after="315" w:line="240" w:lineRule="auto"/>
        <w:rPr>
          <w:rFonts w:ascii="Helvetica" w:eastAsia="Times New Roman" w:hAnsi="Helvetica" w:cs="Helvetica"/>
          <w:b/>
          <w:bCs/>
          <w:color w:val="3F3F3F"/>
          <w:sz w:val="24"/>
          <w:szCs w:val="24"/>
        </w:rPr>
      </w:pPr>
    </w:p>
    <w:p w:rsidR="00CB7DBD" w:rsidRDefault="00CB7DBD" w:rsidP="00EF3B22">
      <w:pPr>
        <w:spacing w:after="315" w:line="240" w:lineRule="auto"/>
        <w:rPr>
          <w:rFonts w:ascii="Helvetica" w:eastAsia="Times New Roman" w:hAnsi="Helvetica" w:cs="Helvetica"/>
          <w:b/>
          <w:bCs/>
          <w:color w:val="3F3F3F"/>
          <w:sz w:val="24"/>
          <w:szCs w:val="24"/>
        </w:rPr>
      </w:pPr>
    </w:p>
    <w:p w:rsidR="0056120C" w:rsidRDefault="0056120C" w:rsidP="00EF3B22">
      <w:pPr>
        <w:spacing w:after="315" w:line="240" w:lineRule="auto"/>
        <w:rPr>
          <w:rFonts w:ascii="Helvetica" w:eastAsia="Times New Roman" w:hAnsi="Helvetica" w:cs="Helvetica"/>
          <w:b/>
          <w:bCs/>
          <w:color w:val="3F3F3F"/>
          <w:sz w:val="24"/>
          <w:szCs w:val="24"/>
        </w:rPr>
      </w:pPr>
    </w:p>
    <w:p w:rsidR="00EF3B22" w:rsidRPr="00AD34BF" w:rsidRDefault="00EF3B22" w:rsidP="00EF3B22">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Output:</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ansible 2.6.2</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config file = /</w:t>
      </w:r>
      <w:proofErr w:type="spellStart"/>
      <w:r w:rsidRPr="00EF3B22">
        <w:rPr>
          <w:rFonts w:ascii="Consolas" w:eastAsia="Times New Roman" w:hAnsi="Consolas" w:cs="Courier New"/>
          <w:color w:val="555555"/>
          <w:sz w:val="28"/>
          <w:szCs w:val="28"/>
        </w:rPr>
        <w:t>etc</w:t>
      </w:r>
      <w:proofErr w:type="spellEnd"/>
      <w:r w:rsidRPr="00EF3B22">
        <w:rPr>
          <w:rFonts w:ascii="Consolas" w:eastAsia="Times New Roman" w:hAnsi="Consolas" w:cs="Courier New"/>
          <w:color w:val="555555"/>
          <w:sz w:val="28"/>
          <w:szCs w:val="28"/>
        </w:rPr>
        <w:t>/ansible/</w:t>
      </w:r>
      <w:proofErr w:type="spellStart"/>
      <w:r w:rsidRPr="00EF3B22">
        <w:rPr>
          <w:rFonts w:ascii="Consolas" w:eastAsia="Times New Roman" w:hAnsi="Consolas" w:cs="Courier New"/>
          <w:color w:val="555555"/>
          <w:sz w:val="28"/>
          <w:szCs w:val="28"/>
        </w:rPr>
        <w:t>ansible.cfg</w:t>
      </w:r>
      <w:proofErr w:type="spellEnd"/>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configured module search path = [u'/root</w:t>
      </w:r>
      <w:proofErr w:type="gramStart"/>
      <w:r w:rsidRPr="00EF3B22">
        <w:rPr>
          <w:rFonts w:ascii="Consolas" w:eastAsia="Times New Roman" w:hAnsi="Consolas" w:cs="Courier New"/>
          <w:color w:val="555555"/>
          <w:sz w:val="28"/>
          <w:szCs w:val="28"/>
        </w:rPr>
        <w:t>/.ansible</w:t>
      </w:r>
      <w:proofErr w:type="gramEnd"/>
      <w:r w:rsidRPr="00EF3B22">
        <w:rPr>
          <w:rFonts w:ascii="Consolas" w:eastAsia="Times New Roman" w:hAnsi="Consolas" w:cs="Courier New"/>
          <w:color w:val="555555"/>
          <w:sz w:val="28"/>
          <w:szCs w:val="28"/>
        </w:rPr>
        <w:t>/plugins/modules', u'/</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/share/ansible/plugins/modules']</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ansible python module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/lib/python2.7/site-packages/ansible</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executable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/bin/ansible</w:t>
      </w:r>
    </w:p>
    <w:p w:rsidR="007006E3" w:rsidRPr="00902558" w:rsidRDefault="00EF3B22" w:rsidP="0090255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python version = 2.7.5 (default, Apr </w:t>
      </w:r>
      <w:proofErr w:type="gramStart"/>
      <w:r w:rsidRPr="00EF3B22">
        <w:rPr>
          <w:rFonts w:ascii="Consolas" w:eastAsia="Times New Roman" w:hAnsi="Consolas" w:cs="Courier New"/>
          <w:color w:val="555555"/>
          <w:sz w:val="28"/>
          <w:szCs w:val="28"/>
        </w:rPr>
        <w:t>11</w:t>
      </w:r>
      <w:proofErr w:type="gramEnd"/>
      <w:r w:rsidRPr="00EF3B22">
        <w:rPr>
          <w:rFonts w:ascii="Consolas" w:eastAsia="Times New Roman" w:hAnsi="Consolas" w:cs="Courier New"/>
          <w:color w:val="555555"/>
          <w:sz w:val="28"/>
          <w:szCs w:val="28"/>
        </w:rPr>
        <w:t xml:space="preserve"> 2018, 07:36:10) [GCC 4.8.5 20150623 (Red Hat 4.8.5-28)]</w:t>
      </w:r>
    </w:p>
    <w:p w:rsidR="00B32D0B" w:rsidRDefault="006B4F91" w:rsidP="00B32D0B">
      <w:pPr>
        <w:spacing w:after="315" w:line="240" w:lineRule="auto"/>
        <w:rPr>
          <w:rFonts w:ascii="Helvetica" w:eastAsia="Times New Roman" w:hAnsi="Helvetica" w:cs="Helvetica"/>
          <w:color w:val="FF0000"/>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.3</w:t>
      </w:r>
      <w:r w:rsidR="00B32D0B" w:rsidRPr="00AD34BF">
        <w:rPr>
          <w:rFonts w:ascii="Helvetica" w:eastAsia="Times New Roman" w:hAnsi="Helvetica" w:cs="Helvetica"/>
          <w:color w:val="3F3F3F"/>
          <w:sz w:val="24"/>
          <w:szCs w:val="24"/>
        </w:rPr>
        <w:t> </w:t>
      </w:r>
      <w:r w:rsidR="00B32D0B">
        <w:rPr>
          <w:rFonts w:ascii="Helvetica" w:eastAsia="Times New Roman" w:hAnsi="Helvetica" w:cs="Helvetica"/>
          <w:color w:val="3F3F3F"/>
          <w:sz w:val="24"/>
          <w:szCs w:val="24"/>
        </w:rPr>
        <w:t>We can also use the ansible –doc to look at the ansible documentation live from the CLI and see what our options are.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ansible-doc</w:t>
      </w:r>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some of the options the ansible-doc gives us.  </w:t>
      </w:r>
      <w:proofErr w:type="gramStart"/>
      <w:r>
        <w:rPr>
          <w:rFonts w:ascii="Helvetica" w:eastAsia="Times New Roman" w:hAnsi="Helvetica" w:cs="Helvetica"/>
          <w:bCs/>
          <w:color w:val="3F3F3F"/>
          <w:sz w:val="24"/>
          <w:szCs w:val="24"/>
        </w:rPr>
        <w:t>So</w:t>
      </w:r>
      <w:proofErr w:type="gramEnd"/>
      <w:r>
        <w:rPr>
          <w:rFonts w:ascii="Helvetica" w:eastAsia="Times New Roman" w:hAnsi="Helvetica" w:cs="Helvetica"/>
          <w:bCs/>
          <w:color w:val="3F3F3F"/>
          <w:sz w:val="24"/>
          <w:szCs w:val="24"/>
        </w:rPr>
        <w:t xml:space="preserve"> we could use the –all or –a to see everything.  The –l is handy and allows us to see all the modules available in the Ansible platform.</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Usage: ansible-doc [-l|-F|-s] [options] [-t &lt;plugin type</w:t>
      </w:r>
      <w:proofErr w:type="gramStart"/>
      <w:r w:rsidRPr="00B32D0B">
        <w:rPr>
          <w:rFonts w:ascii="Consolas" w:eastAsia="Times New Roman" w:hAnsi="Consolas" w:cs="Courier New"/>
          <w:color w:val="555555"/>
          <w:sz w:val="28"/>
          <w:szCs w:val="28"/>
        </w:rPr>
        <w:t>&gt; ]</w:t>
      </w:r>
      <w:proofErr w:type="gramEnd"/>
      <w:r w:rsidRPr="00B32D0B">
        <w:rPr>
          <w:rFonts w:ascii="Consolas" w:eastAsia="Times New Roman" w:hAnsi="Consolas" w:cs="Courier New"/>
          <w:color w:val="555555"/>
          <w:sz w:val="28"/>
          <w:szCs w:val="28"/>
        </w:rPr>
        <w:t xml:space="preserve"> [plugin]</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plugin documentation tool</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Options: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-a, --all             **For internal testing only** Show documentation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all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-h, --help            show this help message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-j, --json            **For internal testing only** Dump json metadata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all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-l, --list            </w:t>
      </w:r>
      <w:proofErr w:type="spellStart"/>
      <w:r w:rsidRPr="00B32D0B">
        <w:rPr>
          <w:rFonts w:ascii="Consolas" w:eastAsia="Times New Roman" w:hAnsi="Consolas" w:cs="Courier New"/>
          <w:color w:val="555555"/>
          <w:sz w:val="28"/>
          <w:szCs w:val="28"/>
        </w:rPr>
        <w:t>List</w:t>
      </w:r>
      <w:proofErr w:type="spellEnd"/>
      <w:r w:rsidRPr="00B32D0B">
        <w:rPr>
          <w:rFonts w:ascii="Consolas" w:eastAsia="Times New Roman" w:hAnsi="Consolas" w:cs="Courier New"/>
          <w:color w:val="555555"/>
          <w:sz w:val="28"/>
          <w:szCs w:val="28"/>
        </w:rPr>
        <w:t xml:space="preserve"> available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-F, --</w:t>
      </w:r>
      <w:proofErr w:type="spellStart"/>
      <w:r w:rsidRPr="00B32D0B">
        <w:rPr>
          <w:rFonts w:ascii="Consolas" w:eastAsia="Times New Roman" w:hAnsi="Consolas" w:cs="Courier New"/>
          <w:color w:val="555555"/>
          <w:sz w:val="28"/>
          <w:szCs w:val="28"/>
        </w:rPr>
        <w:t>list_files</w:t>
      </w:r>
      <w:proofErr w:type="spellEnd"/>
      <w:r w:rsidRPr="00B32D0B">
        <w:rPr>
          <w:rFonts w:ascii="Consolas" w:eastAsia="Times New Roman" w:hAnsi="Consolas" w:cs="Courier New"/>
          <w:color w:val="555555"/>
          <w:sz w:val="28"/>
          <w:szCs w:val="28"/>
        </w:rPr>
        <w:t xml:space="preserve">      Show plugin names and their source files without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summaries (implies --list)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-M MODULE_PATH, --module-path=MODULE_PATH</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prepend colon-separated path(s) to module library</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(default</w:t>
      </w:r>
      <w:proofErr w:type="gramStart"/>
      <w:r w:rsidRPr="00B32D0B">
        <w:rPr>
          <w:rFonts w:ascii="Consolas" w:eastAsia="Times New Roman" w:hAnsi="Consolas" w:cs="Courier New"/>
          <w:color w:val="555555"/>
          <w:sz w:val="28"/>
          <w:szCs w:val="28"/>
        </w:rPr>
        <w:t>=[</w:t>
      </w:r>
      <w:proofErr w:type="gramEnd"/>
      <w:r w:rsidRPr="00B32D0B">
        <w:rPr>
          <w:rFonts w:ascii="Consolas" w:eastAsia="Times New Roman" w:hAnsi="Consolas" w:cs="Courier New"/>
          <w:color w:val="555555"/>
          <w:sz w:val="28"/>
          <w:szCs w:val="28"/>
        </w:rPr>
        <w:t>u'/root/.ansible/plugins/modules',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u'/</w:t>
      </w:r>
      <w:proofErr w:type="spellStart"/>
      <w:r w:rsidRPr="00B32D0B">
        <w:rPr>
          <w:rFonts w:ascii="Consolas" w:eastAsia="Times New Roman" w:hAnsi="Consolas" w:cs="Courier New"/>
          <w:color w:val="555555"/>
          <w:sz w:val="28"/>
          <w:szCs w:val="28"/>
        </w:rPr>
        <w:t>usr</w:t>
      </w:r>
      <w:proofErr w:type="spellEnd"/>
      <w:r w:rsidRPr="00B32D0B">
        <w:rPr>
          <w:rFonts w:ascii="Consolas" w:eastAsia="Times New Roman" w:hAnsi="Consolas" w:cs="Courier New"/>
          <w:color w:val="555555"/>
          <w:sz w:val="28"/>
          <w:szCs w:val="28"/>
        </w:rPr>
        <w:t>/share/ansible/plugins/modules'])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-s, --snippet         Show playbook snippet for specified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-t TYPE, --type=</w:t>
      </w:r>
      <w:proofErr w:type="gramStart"/>
      <w:r w:rsidRPr="00B32D0B">
        <w:rPr>
          <w:rFonts w:ascii="Consolas" w:eastAsia="Times New Roman" w:hAnsi="Consolas" w:cs="Courier New"/>
          <w:color w:val="555555"/>
          <w:sz w:val="28"/>
          <w:szCs w:val="28"/>
        </w:rPr>
        <w:t>TYPE  Choose</w:t>
      </w:r>
      <w:proofErr w:type="gramEnd"/>
      <w:r w:rsidRPr="00B32D0B">
        <w:rPr>
          <w:rFonts w:ascii="Consolas" w:eastAsia="Times New Roman" w:hAnsi="Consolas" w:cs="Courier New"/>
          <w:color w:val="555555"/>
          <w:sz w:val="28"/>
          <w:szCs w:val="28"/>
        </w:rPr>
        <w:t xml:space="preserve"> which plugin type (defaults to "module")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-v, --verbose         </w:t>
      </w:r>
      <w:proofErr w:type="spellStart"/>
      <w:r w:rsidRPr="00B32D0B">
        <w:rPr>
          <w:rFonts w:ascii="Consolas" w:eastAsia="Times New Roman" w:hAnsi="Consolas" w:cs="Courier New"/>
          <w:color w:val="555555"/>
          <w:sz w:val="28"/>
          <w:szCs w:val="28"/>
        </w:rPr>
        <w:t>verbose</w:t>
      </w:r>
      <w:proofErr w:type="spellEnd"/>
      <w:r w:rsidRPr="00B32D0B">
        <w:rPr>
          <w:rFonts w:ascii="Consolas" w:eastAsia="Times New Roman" w:hAnsi="Consolas" w:cs="Courier New"/>
          <w:color w:val="555555"/>
          <w:sz w:val="28"/>
          <w:szCs w:val="28"/>
        </w:rPr>
        <w:t xml:space="preserve"> mode (-</w:t>
      </w:r>
      <w:proofErr w:type="spellStart"/>
      <w:r w:rsidRPr="00B32D0B">
        <w:rPr>
          <w:rFonts w:ascii="Consolas" w:eastAsia="Times New Roman" w:hAnsi="Consolas" w:cs="Courier New"/>
          <w:color w:val="555555"/>
          <w:sz w:val="28"/>
          <w:szCs w:val="28"/>
        </w:rPr>
        <w:t>vvv</w:t>
      </w:r>
      <w:proofErr w:type="spellEnd"/>
      <w:r w:rsidRPr="00B32D0B">
        <w:rPr>
          <w:rFonts w:ascii="Consolas" w:eastAsia="Times New Roman" w:hAnsi="Consolas" w:cs="Courier New"/>
          <w:color w:val="555555"/>
          <w:sz w:val="28"/>
          <w:szCs w:val="28"/>
        </w:rPr>
        <w:t xml:space="preserve"> for more, -</w:t>
      </w:r>
      <w:proofErr w:type="spellStart"/>
      <w:r w:rsidRPr="00B32D0B">
        <w:rPr>
          <w:rFonts w:ascii="Consolas" w:eastAsia="Times New Roman" w:hAnsi="Consolas" w:cs="Courier New"/>
          <w:color w:val="555555"/>
          <w:sz w:val="28"/>
          <w:szCs w:val="28"/>
        </w:rPr>
        <w:t>vvvv</w:t>
      </w:r>
      <w:proofErr w:type="spellEnd"/>
      <w:r w:rsidRPr="00B32D0B">
        <w:rPr>
          <w:rFonts w:ascii="Consolas" w:eastAsia="Times New Roman" w:hAnsi="Consolas" w:cs="Courier New"/>
          <w:color w:val="555555"/>
          <w:sz w:val="28"/>
          <w:szCs w:val="28"/>
        </w:rPr>
        <w:t xml:space="preserve"> to enable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connection debugging)</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--version             show program's version number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See man pages for Ansible CLI options or website for tutorials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https://docs.ansible.com</w:t>
      </w:r>
    </w:p>
    <w:p w:rsidR="00B32D0B" w:rsidRPr="00B32D0B" w:rsidRDefault="00B32D0B" w:rsidP="007A5DF5">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let’s use the ansible-doc –l command and see what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plugin options are available for us to use.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ansible-doc –l | grep </w:t>
      </w:r>
      <w:proofErr w:type="spellStart"/>
      <w:r>
        <w:rPr>
          <w:rFonts w:ascii="Consolas" w:eastAsia="Times New Roman" w:hAnsi="Consolas" w:cs="Courier New"/>
          <w:color w:val="555555"/>
          <w:sz w:val="24"/>
          <w:szCs w:val="24"/>
          <w:bdr w:val="none" w:sz="0" w:space="0" w:color="auto" w:frame="1"/>
        </w:rPr>
        <w:t>nxos</w:t>
      </w:r>
      <w:proofErr w:type="spell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a small subset of all the data we got back and shows us what options the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module has.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AAA server global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nxos_aaa_server_host</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AAA server host-specific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access list entries for ACLs.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nxos_acl_interface</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applying ACLs to interfaces.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nxos_banner</w:t>
      </w:r>
      <w:proofErr w:type="spellEnd"/>
      <w:r w:rsidRPr="00B32D0B">
        <w:rPr>
          <w:rFonts w:ascii="Consolas" w:eastAsia="Times New Roman" w:hAnsi="Consolas" w:cs="Courier New"/>
          <w:color w:val="555555"/>
          <w:sz w:val="28"/>
          <w:szCs w:val="28"/>
        </w:rPr>
        <w:t xml:space="preserve">                                          </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multilin</w:t>
      </w:r>
      <w:r w:rsidR="00664921">
        <w:rPr>
          <w:rFonts w:ascii="Consolas" w:eastAsia="Times New Roman" w:hAnsi="Consolas" w:cs="Courier New"/>
          <w:color w:val="555555"/>
          <w:sz w:val="28"/>
          <w:szCs w:val="28"/>
        </w:rPr>
        <w:t>e banners on Cisco NXOS devices</w:t>
      </w:r>
    </w:p>
    <w:p w:rsidR="00664921" w:rsidRDefault="00664921"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Address-family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Manages BGP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Manages BGP address-family's neighbors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nxos_command</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Run arbitrary command on Cisco NXOS devices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nxos_config</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Cisco NXOS configuration sections</w:t>
      </w:r>
    </w:p>
    <w:p w:rsidR="00B32D0B" w:rsidRDefault="00B32D0B" w:rsidP="007A5DF5">
      <w:pPr>
        <w:spacing w:after="315" w:line="240" w:lineRule="auto"/>
        <w:rPr>
          <w:rFonts w:ascii="Helvetica" w:eastAsia="Times New Roman" w:hAnsi="Helvetica" w:cs="Helvetica"/>
          <w:b/>
          <w:bCs/>
          <w:color w:val="3F3F3F"/>
          <w:sz w:val="24"/>
          <w:szCs w:val="24"/>
        </w:rPr>
      </w:pPr>
    </w:p>
    <w:p w:rsidR="00C65370" w:rsidRDefault="00C65370" w:rsidP="007A5DF5">
      <w:pPr>
        <w:spacing w:after="315" w:line="240" w:lineRule="auto"/>
        <w:rPr>
          <w:rFonts w:ascii="Helvetica" w:eastAsia="Times New Roman" w:hAnsi="Helvetica" w:cs="Helvetica"/>
          <w:b/>
          <w:bCs/>
          <w:color w:val="3F3F3F"/>
          <w:sz w:val="24"/>
          <w:szCs w:val="24"/>
        </w:rPr>
      </w:pPr>
    </w:p>
    <w:p w:rsidR="00C65370" w:rsidRDefault="006B4F91"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.4</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 xml:space="preserve">We can also use the </w:t>
      </w:r>
      <w:r w:rsidR="007A5DF5" w:rsidRPr="00221F40">
        <w:rPr>
          <w:rFonts w:ascii="Helvetica" w:eastAsia="Times New Roman" w:hAnsi="Helvetica" w:cs="Helvetica"/>
          <w:b/>
          <w:color w:val="3F3F3F"/>
          <w:sz w:val="24"/>
          <w:szCs w:val="24"/>
        </w:rPr>
        <w:t>ansible –list-hosts</w:t>
      </w:r>
      <w:r w:rsidR="007A5DF5">
        <w:rPr>
          <w:rFonts w:ascii="Helvetica" w:eastAsia="Times New Roman" w:hAnsi="Helvetica" w:cs="Helvetica"/>
          <w:color w:val="3F3F3F"/>
          <w:sz w:val="24"/>
          <w:szCs w:val="24"/>
        </w:rPr>
        <w:t xml:space="preserve"> to see what hosts</w:t>
      </w:r>
      <w:r w:rsidR="00C65370">
        <w:rPr>
          <w:rFonts w:ascii="Helvetica" w:eastAsia="Times New Roman" w:hAnsi="Helvetica" w:cs="Helvetica"/>
          <w:color w:val="3F3F3F"/>
          <w:sz w:val="24"/>
          <w:szCs w:val="24"/>
        </w:rPr>
        <w:t xml:space="preserve"> are a part of a certain group. </w:t>
      </w:r>
    </w:p>
    <w:p w:rsidR="00C65370" w:rsidRPr="00C65370" w:rsidRDefault="00C65370"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There are several ways to view the inventory file.  We will explore these next.  The first is a straight forward cat of the file</w:t>
      </w:r>
    </w:p>
    <w:p w:rsidR="00AB762E" w:rsidRDefault="00AB762E" w:rsidP="007A5DF5">
      <w:pPr>
        <w:spacing w:after="0" w:line="240" w:lineRule="auto"/>
        <w:rPr>
          <w:rFonts w:ascii="Helvetica" w:eastAsia="Times New Roman" w:hAnsi="Helvetica" w:cs="Helvetica"/>
          <w:color w:val="3F3F3F"/>
          <w:sz w:val="24"/>
          <w:szCs w:val="24"/>
        </w:rPr>
      </w:pPr>
    </w:p>
    <w:p w:rsidR="00AB762E" w:rsidRDefault="00AB762E" w:rsidP="007A5DF5">
      <w:pPr>
        <w:spacing w:after="0" w:line="240" w:lineRule="auto"/>
        <w:rPr>
          <w:rFonts w:ascii="Helvetica" w:eastAsia="Times New Roman" w:hAnsi="Helvetica" w:cs="Helvetica"/>
          <w:color w:val="3F3F3F"/>
          <w:sz w:val="24"/>
          <w:szCs w:val="24"/>
        </w:rPr>
      </w:pP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AB762E" w:rsidRPr="0062489F" w:rsidRDefault="007A5DF5" w:rsidP="0062489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lastRenderedPageBreak/>
        <w:t>cat inventory</w:t>
      </w:r>
    </w:p>
    <w:p w:rsidR="00AB762E" w:rsidRPr="00AB762E"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what our current inventory file looks like that we are working with.</w:t>
      </w:r>
      <w:r w:rsidR="00A425A9">
        <w:rPr>
          <w:rFonts w:ascii="Helvetica" w:eastAsia="Times New Roman" w:hAnsi="Helvetica" w:cs="Helvetica"/>
          <w:bCs/>
          <w:color w:val="3F3F3F"/>
          <w:sz w:val="24"/>
          <w:szCs w:val="24"/>
        </w:rPr>
        <w:t xml:space="preserve">  We have 5 groups here, server, switches, </w:t>
      </w:r>
      <w:proofErr w:type="spellStart"/>
      <w:r w:rsidR="00A425A9">
        <w:rPr>
          <w:rFonts w:ascii="Helvetica" w:eastAsia="Times New Roman" w:hAnsi="Helvetica" w:cs="Helvetica"/>
          <w:bCs/>
          <w:color w:val="3F3F3F"/>
          <w:sz w:val="24"/>
          <w:szCs w:val="24"/>
        </w:rPr>
        <w:t>eos</w:t>
      </w:r>
      <w:proofErr w:type="spellEnd"/>
      <w:r w:rsidR="00A425A9">
        <w:rPr>
          <w:rFonts w:ascii="Helvetica" w:eastAsia="Times New Roman" w:hAnsi="Helvetica" w:cs="Helvetica"/>
          <w:bCs/>
          <w:color w:val="3F3F3F"/>
          <w:sz w:val="24"/>
          <w:szCs w:val="24"/>
        </w:rPr>
        <w:t xml:space="preserve">, </w:t>
      </w:r>
      <w:proofErr w:type="spellStart"/>
      <w:r w:rsidR="00A425A9">
        <w:rPr>
          <w:rFonts w:ascii="Helvetica" w:eastAsia="Times New Roman" w:hAnsi="Helvetica" w:cs="Helvetica"/>
          <w:bCs/>
          <w:color w:val="3F3F3F"/>
          <w:sz w:val="24"/>
          <w:szCs w:val="24"/>
        </w:rPr>
        <w:t>nxos</w:t>
      </w:r>
      <w:proofErr w:type="spellEnd"/>
      <w:r w:rsidR="00A425A9">
        <w:rPr>
          <w:rFonts w:ascii="Helvetica" w:eastAsia="Times New Roman" w:hAnsi="Helvetica" w:cs="Helvetica"/>
          <w:bCs/>
          <w:color w:val="3F3F3F"/>
          <w:sz w:val="24"/>
          <w:szCs w:val="24"/>
        </w:rPr>
        <w:t xml:space="preserve"> and routers with devices in each group.</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[server]</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localhost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[switches]</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proofErr w:type="gram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spellEnd"/>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r w:rsidRPr="00A425A9">
        <w:rPr>
          <w:rFonts w:ascii="Consolas" w:eastAsia="Times New Roman" w:hAnsi="Consolas" w:cs="Courier New"/>
          <w:color w:val="555555"/>
          <w:sz w:val="28"/>
          <w:szCs w:val="28"/>
        </w:rPr>
        <w:t>eos</w:t>
      </w:r>
      <w:proofErr w:type="spell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proofErr w:type="gram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spellEnd"/>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r w:rsidRPr="00A425A9">
        <w:rPr>
          <w:rFonts w:ascii="Consolas" w:eastAsia="Times New Roman" w:hAnsi="Consolas" w:cs="Courier New"/>
          <w:color w:val="555555"/>
          <w:sz w:val="28"/>
          <w:szCs w:val="28"/>
        </w:rPr>
        <w:t>nxos</w:t>
      </w:r>
      <w:proofErr w:type="spell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[routers]</w:t>
      </w:r>
    </w:p>
    <w:p w:rsidR="008F1FD6" w:rsidRPr="008F1FD6"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csr1000v-pod-</w:t>
      </w:r>
      <w:proofErr w:type="gram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gramEnd"/>
    </w:p>
    <w:p w:rsidR="00414311" w:rsidRPr="00433C9D" w:rsidRDefault="00414311" w:rsidP="00414311">
      <w:pPr>
        <w:spacing w:after="315" w:line="240" w:lineRule="auto"/>
        <w:rPr>
          <w:rFonts w:ascii="Arial" w:eastAsia="Times New Roman" w:hAnsi="Arial" w:cs="Arial"/>
          <w:b/>
          <w:bCs/>
          <w:color w:val="3F3F3F"/>
          <w:sz w:val="24"/>
          <w:szCs w:val="24"/>
        </w:rPr>
      </w:pPr>
      <w:r w:rsidRPr="00433C9D">
        <w:rPr>
          <w:rFonts w:ascii="Arial" w:eastAsia="Times New Roman" w:hAnsi="Arial" w:cs="Arial"/>
          <w:b/>
          <w:bCs/>
          <w:color w:val="3F3F3F"/>
          <w:sz w:val="24"/>
          <w:szCs w:val="24"/>
        </w:rPr>
        <w:t>Take the time right now to modify the inventory file so that the XX’s are replaced with the proper numbers of your devices from your lab sheet.</w:t>
      </w:r>
    </w:p>
    <w:p w:rsidR="00414311" w:rsidRDefault="00414311" w:rsidP="00414311">
      <w:pPr>
        <w:spacing w:after="315" w:line="240" w:lineRule="auto"/>
        <w:rPr>
          <w:rFonts w:ascii="Helvetica" w:eastAsia="Times New Roman" w:hAnsi="Helvetica" w:cs="Helvetica"/>
          <w:b/>
          <w:bCs/>
          <w:color w:val="3F3F3F"/>
          <w:sz w:val="24"/>
          <w:szCs w:val="24"/>
        </w:rPr>
      </w:pPr>
      <w:r w:rsidRPr="00433C9D">
        <w:rPr>
          <w:rFonts w:ascii="Arial" w:eastAsia="Times New Roman" w:hAnsi="Arial" w:cs="Arial"/>
          <w:b/>
          <w:bCs/>
          <w:color w:val="3F3F3F"/>
          <w:sz w:val="24"/>
          <w:szCs w:val="24"/>
        </w:rPr>
        <w:t>With vi you can enter “:” to get to command mode and then use %s/XX/YY/g where YY is your pod number</w:t>
      </w:r>
    </w:p>
    <w:p w:rsidR="007A5DF5" w:rsidRDefault="00414311" w:rsidP="007A5DF5">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lastRenderedPageBreak/>
        <w:t xml:space="preserve">2.5 </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Verify</w:t>
      </w:r>
      <w:proofErr w:type="gramEnd"/>
      <w:r>
        <w:rPr>
          <w:rFonts w:ascii="Helvetica" w:eastAsia="Times New Roman" w:hAnsi="Helvetica" w:cs="Helvetica"/>
          <w:color w:val="3F3F3F"/>
          <w:sz w:val="24"/>
          <w:szCs w:val="24"/>
        </w:rPr>
        <w:t xml:space="preserve"> that switches group from the host inventory</w:t>
      </w:r>
    </w:p>
    <w:p w:rsidR="007A5DF5" w:rsidRPr="00AD34BF" w:rsidRDefault="0060679E"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 switches -</w:t>
      </w:r>
      <w:r w:rsidR="0063310F">
        <w:rPr>
          <w:rFonts w:ascii="Consolas" w:eastAsia="Times New Roman" w:hAnsi="Consolas" w:cs="Courier New"/>
          <w:color w:val="555555"/>
          <w:sz w:val="24"/>
          <w:szCs w:val="24"/>
          <w:bdr w:val="none" w:sz="0" w:space="0" w:color="auto" w:frame="1"/>
        </w:rPr>
        <w:t>-</w:t>
      </w:r>
      <w:r w:rsidR="007A5DF5">
        <w:rPr>
          <w:rFonts w:ascii="Consolas" w:eastAsia="Times New Roman" w:hAnsi="Consolas" w:cs="Courier New"/>
          <w:color w:val="555555"/>
          <w:sz w:val="24"/>
          <w:szCs w:val="24"/>
          <w:bdr w:val="none" w:sz="0" w:space="0" w:color="auto" w:frame="1"/>
        </w:rPr>
        <w:t>list-hosts</w:t>
      </w:r>
    </w:p>
    <w:p w:rsidR="007A5DF5" w:rsidRPr="00061906" w:rsidRDefault="007A5DF5" w:rsidP="007A5DF5">
      <w:pPr>
        <w:spacing w:after="315" w:line="240" w:lineRule="auto"/>
        <w:rPr>
          <w:rFonts w:ascii="Helvetica" w:eastAsia="Times New Roman" w:hAnsi="Helvetica" w:cs="Helvetica"/>
          <w:color w:val="3F3F3F"/>
          <w:sz w:val="24"/>
          <w:szCs w:val="24"/>
        </w:rPr>
      </w:pPr>
    </w:p>
    <w:p w:rsidR="007A5DF5" w:rsidRPr="007A5DF5" w:rsidRDefault="007A5DF5" w:rsidP="007A5DF5">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You can see here we looked up the “switches” group and it told us that it found the below host in that group.</w:t>
      </w:r>
    </w:p>
    <w:p w:rsidR="007A5DF5" w:rsidRPr="007A5DF5"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A5DF5">
        <w:rPr>
          <w:rFonts w:ascii="Consolas" w:eastAsia="Times New Roman" w:hAnsi="Consolas" w:cs="Courier New"/>
          <w:color w:val="555555"/>
          <w:sz w:val="28"/>
          <w:szCs w:val="28"/>
        </w:rPr>
        <w:t xml:space="preserve">  hosts (1):</w:t>
      </w:r>
    </w:p>
    <w:p w:rsidR="00717D5F" w:rsidRPr="00414311" w:rsidRDefault="00216EC6" w:rsidP="0041431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proofErr w:type="gramStart"/>
      <w:r>
        <w:rPr>
          <w:rFonts w:ascii="Consolas" w:eastAsia="Times New Roman" w:hAnsi="Consolas" w:cs="Courier New"/>
          <w:color w:val="555555"/>
          <w:sz w:val="28"/>
          <w:szCs w:val="28"/>
        </w:rPr>
        <w:t>XX</w:t>
      </w:r>
      <w:r w:rsidR="007A5DF5" w:rsidRPr="007A5DF5">
        <w:rPr>
          <w:rFonts w:ascii="Consolas" w:eastAsia="Times New Roman" w:hAnsi="Consolas" w:cs="Courier New"/>
          <w:color w:val="555555"/>
          <w:sz w:val="28"/>
          <w:szCs w:val="28"/>
        </w:rPr>
        <w:t>.localdomain</w:t>
      </w:r>
      <w:proofErr w:type="spellEnd"/>
      <w:proofErr w:type="gramEnd"/>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6B4F91" w:rsidP="00717D5F">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414311">
        <w:rPr>
          <w:rFonts w:ascii="Helvetica" w:eastAsia="Times New Roman" w:hAnsi="Helvetica" w:cs="Helvetica"/>
          <w:b/>
          <w:bCs/>
          <w:color w:val="3F3F3F"/>
          <w:sz w:val="24"/>
          <w:szCs w:val="24"/>
        </w:rPr>
        <w:t>.6</w:t>
      </w:r>
      <w:r w:rsidR="007A5DF5">
        <w:rPr>
          <w:rFonts w:ascii="Helvetica" w:eastAsia="Times New Roman" w:hAnsi="Helvetica" w:cs="Helvetica"/>
          <w:b/>
          <w:bCs/>
          <w:color w:val="3F3F3F"/>
          <w:sz w:val="24"/>
          <w:szCs w:val="24"/>
        </w:rPr>
        <w:t xml:space="preserve"> </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We</w:t>
      </w:r>
      <w:proofErr w:type="gramEnd"/>
      <w:r w:rsidR="007A5DF5">
        <w:rPr>
          <w:rFonts w:ascii="Helvetica" w:eastAsia="Times New Roman" w:hAnsi="Helvetica" w:cs="Helvetica"/>
          <w:color w:val="3F3F3F"/>
          <w:sz w:val="24"/>
          <w:szCs w:val="24"/>
        </w:rPr>
        <w:t xml:space="preserve"> can also use the group all to see all of our hosts in our playbook file</w:t>
      </w: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60679E"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 all -</w:t>
      </w:r>
      <w:r w:rsidR="00A425A9">
        <w:rPr>
          <w:rFonts w:ascii="Consolas" w:eastAsia="Times New Roman" w:hAnsi="Consolas" w:cs="Courier New"/>
          <w:color w:val="555555"/>
          <w:sz w:val="24"/>
          <w:szCs w:val="24"/>
          <w:bdr w:val="none" w:sz="0" w:space="0" w:color="auto" w:frame="1"/>
        </w:rPr>
        <w:t>-</w:t>
      </w:r>
      <w:r w:rsidR="007A5DF5">
        <w:rPr>
          <w:rFonts w:ascii="Consolas" w:eastAsia="Times New Roman" w:hAnsi="Consolas" w:cs="Courier New"/>
          <w:color w:val="555555"/>
          <w:sz w:val="24"/>
          <w:szCs w:val="24"/>
          <w:bdr w:val="none" w:sz="0" w:space="0" w:color="auto" w:frame="1"/>
        </w:rPr>
        <w:t>list-hosts</w:t>
      </w:r>
    </w:p>
    <w:p w:rsidR="007A5DF5"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So here since we gave it the all group we have both of our switches from our inventory file.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ansible all --list-hosts</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hosts (4):</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n9k-standalone-</w:t>
      </w:r>
      <w:proofErr w:type="gram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spellStart"/>
      <w:r w:rsidR="00216EC6">
        <w:rPr>
          <w:rFonts w:ascii="Consolas" w:eastAsia="Times New Roman" w:hAnsi="Consolas" w:cs="Courier New"/>
          <w:color w:val="555555"/>
          <w:sz w:val="28"/>
          <w:szCs w:val="28"/>
        </w:rPr>
        <w:t>veos</w:t>
      </w:r>
      <w:proofErr w:type="spellEnd"/>
      <w:r w:rsidR="00216EC6">
        <w:rPr>
          <w:rFonts w:ascii="Consolas" w:eastAsia="Times New Roman" w:hAnsi="Consolas" w:cs="Courier New"/>
          <w:color w:val="555555"/>
          <w:sz w:val="28"/>
          <w:szCs w:val="28"/>
        </w:rPr>
        <w:t>-pod-</w:t>
      </w:r>
      <w:proofErr w:type="spellStart"/>
      <w:proofErr w:type="gramStart"/>
      <w:r w:rsidR="00216EC6">
        <w:rPr>
          <w:rFonts w:ascii="Consolas" w:eastAsia="Times New Roman" w:hAnsi="Consolas" w:cs="Courier New"/>
          <w:color w:val="555555"/>
          <w:sz w:val="28"/>
          <w:szCs w:val="28"/>
        </w:rPr>
        <w:t>XX</w:t>
      </w:r>
      <w:r w:rsidRPr="00A425A9">
        <w:rPr>
          <w:rFonts w:ascii="Consolas" w:eastAsia="Times New Roman" w:hAnsi="Consolas" w:cs="Courier New"/>
          <w:color w:val="555555"/>
          <w:sz w:val="28"/>
          <w:szCs w:val="28"/>
        </w:rPr>
        <w:t>.localdomain</w:t>
      </w:r>
      <w:proofErr w:type="spellEnd"/>
      <w:proofErr w:type="gramEnd"/>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csr1000v-pod-</w:t>
      </w:r>
      <w:proofErr w:type="gram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gramEnd"/>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localhost</w:t>
      </w:r>
    </w:p>
    <w:p w:rsidR="00E216AB" w:rsidRDefault="006B4F91" w:rsidP="00A425A9">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lastRenderedPageBreak/>
        <w:t>2</w:t>
      </w:r>
      <w:r w:rsidR="0056120C">
        <w:rPr>
          <w:rFonts w:ascii="Helvetica" w:eastAsia="Times New Roman" w:hAnsi="Helvetica" w:cs="Helvetica"/>
          <w:b/>
          <w:bCs/>
          <w:color w:val="3F3F3F"/>
          <w:sz w:val="24"/>
          <w:szCs w:val="24"/>
        </w:rPr>
        <w:t>.7</w:t>
      </w:r>
      <w:r w:rsidR="00E216AB">
        <w:rPr>
          <w:rFonts w:ascii="Helvetica" w:eastAsia="Times New Roman" w:hAnsi="Helvetica" w:cs="Helvetica"/>
          <w:b/>
          <w:bCs/>
          <w:color w:val="3F3F3F"/>
          <w:sz w:val="24"/>
          <w:szCs w:val="24"/>
        </w:rPr>
        <w:t xml:space="preserve"> </w:t>
      </w:r>
      <w:r w:rsidR="00E216AB" w:rsidRPr="00AD34BF">
        <w:rPr>
          <w:rFonts w:ascii="Helvetica" w:eastAsia="Times New Roman" w:hAnsi="Helvetica" w:cs="Helvetica"/>
          <w:color w:val="3F3F3F"/>
          <w:sz w:val="24"/>
          <w:szCs w:val="24"/>
        </w:rPr>
        <w:t> </w:t>
      </w:r>
      <w:r w:rsidR="00C95779">
        <w:rPr>
          <w:rFonts w:ascii="Helvetica" w:eastAsia="Times New Roman" w:hAnsi="Helvetica" w:cs="Helvetica"/>
          <w:color w:val="3F3F3F"/>
          <w:sz w:val="24"/>
          <w:szCs w:val="24"/>
        </w:rPr>
        <w:t>Now</w:t>
      </w:r>
      <w:proofErr w:type="gramEnd"/>
      <w:r w:rsidR="00C95779">
        <w:rPr>
          <w:rFonts w:ascii="Helvetica" w:eastAsia="Times New Roman" w:hAnsi="Helvetica" w:cs="Helvetica"/>
          <w:color w:val="3F3F3F"/>
          <w:sz w:val="24"/>
          <w:szCs w:val="24"/>
        </w:rPr>
        <w:t xml:space="preserve"> utilizing what we have already done we can run a ansible module called ping against </w:t>
      </w:r>
      <w:r w:rsidR="00A425A9">
        <w:rPr>
          <w:rFonts w:ascii="Helvetica" w:eastAsia="Times New Roman" w:hAnsi="Helvetica" w:cs="Helvetica"/>
          <w:color w:val="3F3F3F"/>
          <w:sz w:val="24"/>
          <w:szCs w:val="24"/>
        </w:rPr>
        <w:t>the server</w:t>
      </w:r>
      <w:r w:rsidR="00C95779">
        <w:rPr>
          <w:rFonts w:ascii="Helvetica" w:eastAsia="Times New Roman" w:hAnsi="Helvetica" w:cs="Helvetica"/>
          <w:color w:val="3F3F3F"/>
          <w:sz w:val="24"/>
          <w:szCs w:val="24"/>
        </w:rPr>
        <w:t xml:space="preserve"> group.</w:t>
      </w:r>
      <w:r w:rsidR="00A425A9">
        <w:rPr>
          <w:rFonts w:ascii="Helvetica" w:eastAsia="Times New Roman" w:hAnsi="Helvetica" w:cs="Helvetica"/>
          <w:color w:val="3F3F3F"/>
          <w:sz w:val="24"/>
          <w:szCs w:val="24"/>
        </w:rPr>
        <w:t xml:space="preserve">  This is a way to verify that the server can run python modules and such, it does not mean that its </w:t>
      </w:r>
      <w:proofErr w:type="gramStart"/>
      <w:r w:rsidR="00A425A9">
        <w:rPr>
          <w:rFonts w:ascii="Helvetica" w:eastAsia="Times New Roman" w:hAnsi="Helvetica" w:cs="Helvetica"/>
          <w:color w:val="3F3F3F"/>
          <w:sz w:val="24"/>
          <w:szCs w:val="24"/>
        </w:rPr>
        <w:t>actually pinging</w:t>
      </w:r>
      <w:proofErr w:type="gramEnd"/>
      <w:r w:rsidR="00A425A9">
        <w:rPr>
          <w:rFonts w:ascii="Helvetica" w:eastAsia="Times New Roman" w:hAnsi="Helvetica" w:cs="Helvetica"/>
          <w:color w:val="3F3F3F"/>
          <w:sz w:val="24"/>
          <w:szCs w:val="24"/>
        </w:rPr>
        <w:t xml:space="preserve"> it.</w:t>
      </w:r>
    </w:p>
    <w:p w:rsidR="002E2144" w:rsidRPr="002E2144" w:rsidDel="00962A9D" w:rsidRDefault="002E2144" w:rsidP="002E2144">
      <w:pPr>
        <w:spacing w:after="315" w:line="240" w:lineRule="auto"/>
        <w:rPr>
          <w:ins w:id="0" w:author="Patrick Saldou" w:date="2018-09-14T16:18:00Z"/>
          <w:del w:id="1" w:author="Patrick Saldou" w:date="2018-09-14T16:19:00Z"/>
          <w:rFonts w:ascii="Helvetica" w:eastAsia="Times New Roman" w:hAnsi="Helvetica" w:cs="Helvetica"/>
          <w:b/>
          <w:color w:val="3F3F3F"/>
          <w:sz w:val="32"/>
          <w:szCs w:val="24"/>
        </w:rPr>
      </w:pPr>
      <w:ins w:id="2" w:author="Patrick Saldou" w:date="2018-09-14T16:18:00Z">
        <w:r w:rsidRPr="002E2144">
          <w:rPr>
            <w:rFonts w:ascii="Helvetica" w:eastAsia="Times New Roman" w:hAnsi="Helvetica" w:cs="Helvetica"/>
            <w:b/>
            <w:bCs/>
            <w:color w:val="3F3F3F"/>
            <w:sz w:val="32"/>
            <w:szCs w:val="24"/>
          </w:rPr>
          <w:t>Be sure to modify the inventory file so that the XX’s are replaced with the proper numbers of your devices from your lab sheet.</w:t>
        </w:r>
      </w:ins>
    </w:p>
    <w:p w:rsidR="00A425A9" w:rsidRDefault="00A425A9" w:rsidP="00A425A9">
      <w:pPr>
        <w:spacing w:after="315" w:line="240" w:lineRule="auto"/>
        <w:rPr>
          <w:rFonts w:ascii="Helvetica" w:eastAsia="Times New Roman" w:hAnsi="Helvetica" w:cs="Helvetica"/>
          <w:color w:val="3F3F3F"/>
          <w:sz w:val="24"/>
          <w:szCs w:val="24"/>
        </w:rPr>
      </w:pPr>
    </w:p>
    <w:p w:rsidR="00A425A9" w:rsidRPr="00AD34BF" w:rsidRDefault="00A425A9" w:rsidP="00A425A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supplying –m to specify the ping module and giving it –u to tell it to use the root user and –k to ask us for the password.</w:t>
      </w:r>
    </w:p>
    <w:p w:rsidR="00E216AB" w:rsidRPr="00AD34BF" w:rsidRDefault="00A425A9" w:rsidP="00E216A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ansible server -m ping -u root -k</w:t>
      </w:r>
    </w:p>
    <w:p w:rsidR="00E216AB" w:rsidRDefault="00E216AB" w:rsidP="00E216AB">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So here since we gave it the </w:t>
      </w:r>
      <w:r w:rsidR="00A425A9">
        <w:rPr>
          <w:rFonts w:ascii="Helvetica" w:eastAsia="Times New Roman" w:hAnsi="Helvetica" w:cs="Helvetica"/>
          <w:bCs/>
          <w:color w:val="3F3F3F"/>
          <w:sz w:val="24"/>
          <w:szCs w:val="24"/>
        </w:rPr>
        <w:t>server</w:t>
      </w:r>
      <w:r>
        <w:rPr>
          <w:rFonts w:ascii="Helvetica" w:eastAsia="Times New Roman" w:hAnsi="Helvetica" w:cs="Helvetica"/>
          <w:bCs/>
          <w:color w:val="3F3F3F"/>
          <w:sz w:val="24"/>
          <w:szCs w:val="24"/>
        </w:rPr>
        <w:t xml:space="preserve"> group we </w:t>
      </w:r>
      <w:r w:rsidR="00A425A9">
        <w:rPr>
          <w:rFonts w:ascii="Helvetica" w:eastAsia="Times New Roman" w:hAnsi="Helvetica" w:cs="Helvetica"/>
          <w:bCs/>
          <w:color w:val="3F3F3F"/>
          <w:sz w:val="24"/>
          <w:szCs w:val="24"/>
        </w:rPr>
        <w:t>have only one response from the localhost server</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SSH password:</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localhost | SUCCESS =&gt; {</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"changed": false,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"ping": "pong"</w:t>
      </w:r>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
    <w:p w:rsidR="00CA4307" w:rsidRPr="00061906" w:rsidRDefault="00462272" w:rsidP="00CA4307">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2.8</w:t>
      </w:r>
      <w:r w:rsidR="00CA4307">
        <w:rPr>
          <w:rFonts w:ascii="Helvetica" w:eastAsia="Times New Roman" w:hAnsi="Helvetica" w:cs="Helvetica"/>
          <w:b/>
          <w:bCs/>
          <w:color w:val="3F3F3F"/>
          <w:sz w:val="24"/>
          <w:szCs w:val="24"/>
        </w:rPr>
        <w:t xml:space="preserve"> </w:t>
      </w:r>
      <w:r w:rsidR="00CA4307" w:rsidRPr="00AD34BF">
        <w:rPr>
          <w:rFonts w:ascii="Helvetica" w:eastAsia="Times New Roman" w:hAnsi="Helvetica" w:cs="Helvetica"/>
          <w:color w:val="3F3F3F"/>
          <w:sz w:val="24"/>
          <w:szCs w:val="24"/>
        </w:rPr>
        <w:t> </w:t>
      </w:r>
      <w:r w:rsidR="00CA4307">
        <w:rPr>
          <w:rFonts w:ascii="Helvetica" w:eastAsia="Times New Roman" w:hAnsi="Helvetica" w:cs="Helvetica"/>
          <w:color w:val="3F3F3F"/>
          <w:sz w:val="24"/>
          <w:szCs w:val="24"/>
        </w:rPr>
        <w:t>There</w:t>
      </w:r>
      <w:proofErr w:type="gramEnd"/>
      <w:r w:rsidR="00CA4307">
        <w:rPr>
          <w:rFonts w:ascii="Helvetica" w:eastAsia="Times New Roman" w:hAnsi="Helvetica" w:cs="Helvetica"/>
          <w:color w:val="3F3F3F"/>
          <w:sz w:val="24"/>
          <w:szCs w:val="24"/>
        </w:rPr>
        <w:t xml:space="preserve"> is also another command to help with the configuration and it is called ansible-inventory.  It can be used to display or dump the inventory how Ansible currently sees it. By using the </w:t>
      </w:r>
      <w:r w:rsidR="00CA4307">
        <w:rPr>
          <w:rFonts w:ascii="Consolas" w:eastAsia="Times New Roman" w:hAnsi="Consolas" w:cs="Courier New"/>
          <w:color w:val="555555"/>
          <w:sz w:val="24"/>
          <w:szCs w:val="24"/>
          <w:bdr w:val="none" w:sz="0" w:space="0" w:color="auto" w:frame="1"/>
        </w:rPr>
        <w:t xml:space="preserve">--list </w:t>
      </w:r>
      <w:r w:rsidR="00CA4307">
        <w:rPr>
          <w:rFonts w:ascii="Helvetica" w:eastAsia="Times New Roman" w:hAnsi="Helvetica" w:cs="Helvetica"/>
          <w:color w:val="3F3F3F"/>
          <w:sz w:val="24"/>
          <w:szCs w:val="24"/>
        </w:rPr>
        <w:t>it works like an inventory script.</w:t>
      </w:r>
    </w:p>
    <w:p w:rsidR="00CA4307" w:rsidRPr="00AD34BF" w:rsidRDefault="00CA4307" w:rsidP="00CA4307">
      <w:pPr>
        <w:spacing w:after="0" w:line="240" w:lineRule="auto"/>
        <w:rPr>
          <w:rFonts w:ascii="Helvetica" w:eastAsia="Times New Roman" w:hAnsi="Helvetica" w:cs="Helvetica"/>
          <w:color w:val="3F3F3F"/>
          <w:sz w:val="24"/>
          <w:szCs w:val="24"/>
        </w:rPr>
      </w:pPr>
    </w:p>
    <w:p w:rsidR="00CA4307" w:rsidRPr="00AD34BF"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ansible-inventory --list</w:t>
      </w:r>
    </w:p>
    <w:p w:rsidR="00CA4307" w:rsidRDefault="00CA4307" w:rsidP="00CA4307">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we have a json output, we can also give it the </w:t>
      </w:r>
      <w:proofErr w:type="gramStart"/>
      <w:r>
        <w:rPr>
          <w:rFonts w:ascii="Helvetica" w:eastAsia="Times New Roman" w:hAnsi="Helvetica" w:cs="Helvetica"/>
          <w:bCs/>
          <w:color w:val="3F3F3F"/>
          <w:sz w:val="24"/>
          <w:szCs w:val="24"/>
        </w:rPr>
        <w:t>flag  -</w:t>
      </w:r>
      <w:proofErr w:type="gramEnd"/>
      <w:r>
        <w:rPr>
          <w:rFonts w:ascii="Helvetica" w:eastAsia="Times New Roman" w:hAnsi="Helvetica" w:cs="Helvetica"/>
          <w:bCs/>
          <w:color w:val="3F3F3F"/>
          <w:sz w:val="24"/>
          <w:szCs w:val="24"/>
        </w:rPr>
        <w:t>y to get the output in YAML, feel free to try that on your own.</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"_meta":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r w:rsidRPr="006B7FA6">
        <w:rPr>
          <w:rFonts w:ascii="Consolas" w:eastAsia="Times New Roman" w:hAnsi="Consolas" w:cs="Courier New"/>
          <w:color w:val="555555"/>
          <w:sz w:val="28"/>
          <w:szCs w:val="28"/>
        </w:rPr>
        <w:t>hostvars</w:t>
      </w:r>
      <w:proofErr w:type="spell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"csr1000v-pod-00.localdomain":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"localhost":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"n9k-standalone-01.localdomain":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"veos-pod-00.localdomain":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"all":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"children":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r w:rsidRPr="006B7FA6">
        <w:rPr>
          <w:rFonts w:ascii="Consolas" w:eastAsia="Times New Roman" w:hAnsi="Consolas" w:cs="Courier New"/>
          <w:color w:val="555555"/>
          <w:sz w:val="28"/>
          <w:szCs w:val="28"/>
        </w:rPr>
        <w:t>eos</w:t>
      </w:r>
      <w:proofErr w:type="spell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r w:rsidRPr="006B7FA6">
        <w:rPr>
          <w:rFonts w:ascii="Consolas" w:eastAsia="Times New Roman" w:hAnsi="Consolas" w:cs="Courier New"/>
          <w:color w:val="555555"/>
          <w:sz w:val="28"/>
          <w:szCs w:val="28"/>
        </w:rPr>
        <w:t>nxos</w:t>
      </w:r>
      <w:proofErr w:type="spell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"routers",</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"server",</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"switches",</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"ungrouped"</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r w:rsidRPr="006B7FA6">
        <w:rPr>
          <w:rFonts w:ascii="Consolas" w:eastAsia="Times New Roman" w:hAnsi="Consolas" w:cs="Courier New"/>
          <w:color w:val="555555"/>
          <w:sz w:val="28"/>
          <w:szCs w:val="28"/>
        </w:rPr>
        <w:t>eos</w:t>
      </w:r>
      <w:proofErr w:type="spell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w:t>
      </w:r>
      <w:proofErr w:type="gramStart"/>
      <w:r w:rsidRPr="006B7FA6">
        <w:rPr>
          <w:rFonts w:ascii="Consolas" w:eastAsia="Times New Roman" w:hAnsi="Consolas" w:cs="Courier New"/>
          <w:color w:val="555555"/>
          <w:sz w:val="28"/>
          <w:szCs w:val="28"/>
        </w:rPr>
        <w:t>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r w:rsidRPr="006B7FA6">
        <w:rPr>
          <w:rFonts w:ascii="Consolas" w:eastAsia="Times New Roman" w:hAnsi="Consolas" w:cs="Courier New"/>
          <w:color w:val="555555"/>
          <w:sz w:val="28"/>
          <w:szCs w:val="28"/>
        </w:rPr>
        <w:t>nxos</w:t>
      </w:r>
      <w:proofErr w:type="spell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"n9k-standalone-</w:t>
      </w:r>
      <w:proofErr w:type="gramStart"/>
      <w:r w:rsidRPr="006B7FA6">
        <w:rPr>
          <w:rFonts w:ascii="Consolas" w:eastAsia="Times New Roman" w:hAnsi="Consolas" w:cs="Courier New"/>
          <w:color w:val="555555"/>
          <w:sz w:val="28"/>
          <w:szCs w:val="28"/>
        </w:rPr>
        <w:t>01.localdomain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"routers":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"csr1000v-pod-</w:t>
      </w:r>
      <w:proofErr w:type="gramStart"/>
      <w:r w:rsidRPr="006B7FA6">
        <w:rPr>
          <w:rFonts w:ascii="Consolas" w:eastAsia="Times New Roman" w:hAnsi="Consolas" w:cs="Courier New"/>
          <w:color w:val="555555"/>
          <w:sz w:val="28"/>
          <w:szCs w:val="28"/>
        </w:rPr>
        <w:t>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"server":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"localhost"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"switches":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"hosts":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w:t>
      </w:r>
      <w:proofErr w:type="gramStart"/>
      <w:r w:rsidRPr="006B7FA6">
        <w:rPr>
          <w:rFonts w:ascii="Consolas" w:eastAsia="Times New Roman" w:hAnsi="Consolas" w:cs="Courier New"/>
          <w:color w:val="555555"/>
          <w:sz w:val="28"/>
          <w:szCs w:val="28"/>
        </w:rPr>
        <w:t>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"ungrouped": {}</w:t>
      </w:r>
    </w:p>
    <w:p w:rsidR="00CA4307" w:rsidRPr="000E43B0"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CA4307" w:rsidRDefault="00CA4307" w:rsidP="00656AEF">
      <w:pPr>
        <w:spacing w:before="420" w:after="120" w:line="240" w:lineRule="auto"/>
        <w:outlineLvl w:val="3"/>
        <w:rPr>
          <w:rFonts w:ascii="Helvetica" w:eastAsia="Times New Roman" w:hAnsi="Helvetica" w:cs="Helvetica"/>
          <w:color w:val="272727"/>
          <w:spacing w:val="-15"/>
          <w:sz w:val="41"/>
          <w:szCs w:val="41"/>
        </w:rPr>
      </w:pPr>
    </w:p>
    <w:p w:rsidR="00CA4307" w:rsidRDefault="00CA4307" w:rsidP="00656AEF">
      <w:pPr>
        <w:spacing w:before="420" w:after="120" w:line="240" w:lineRule="auto"/>
        <w:outlineLvl w:val="3"/>
        <w:rPr>
          <w:rFonts w:ascii="Helvetica" w:eastAsia="Times New Roman" w:hAnsi="Helvetica" w:cs="Helvetica"/>
          <w:color w:val="272727"/>
          <w:spacing w:val="-15"/>
          <w:sz w:val="41"/>
          <w:szCs w:val="41"/>
        </w:rPr>
      </w:pPr>
    </w:p>
    <w:p w:rsidR="00656AEF" w:rsidRPr="00AD34BF" w:rsidRDefault="006B4F91" w:rsidP="00656A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656AEF" w:rsidRPr="00AD34BF">
        <w:rPr>
          <w:rFonts w:ascii="Helvetica" w:eastAsia="Times New Roman" w:hAnsi="Helvetica" w:cs="Helvetica"/>
          <w:color w:val="272727"/>
          <w:spacing w:val="-15"/>
          <w:sz w:val="41"/>
          <w:szCs w:val="41"/>
        </w:rPr>
        <w:t xml:space="preserve">. </w:t>
      </w:r>
      <w:r w:rsidR="00CC623E">
        <w:rPr>
          <w:rFonts w:ascii="Helvetica" w:eastAsia="Times New Roman" w:hAnsi="Helvetica" w:cs="Helvetica"/>
          <w:color w:val="272727"/>
          <w:spacing w:val="-15"/>
          <w:sz w:val="41"/>
          <w:szCs w:val="41"/>
        </w:rPr>
        <w:t>Testing Connectivity</w:t>
      </w:r>
    </w:p>
    <w:p w:rsidR="00656AEF" w:rsidRPr="00061906" w:rsidRDefault="006B4F91" w:rsidP="00656A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656AEF" w:rsidRPr="00AD34BF">
        <w:rPr>
          <w:rFonts w:ascii="Helvetica" w:eastAsia="Times New Roman" w:hAnsi="Helvetica" w:cs="Helvetica"/>
          <w:b/>
          <w:bCs/>
          <w:color w:val="3F3F3F"/>
          <w:sz w:val="24"/>
          <w:szCs w:val="24"/>
        </w:rPr>
        <w:t>.1</w:t>
      </w:r>
      <w:r w:rsidR="00656AEF" w:rsidRPr="00AD34BF">
        <w:rPr>
          <w:rFonts w:ascii="Helvetica" w:eastAsia="Times New Roman" w:hAnsi="Helvetica" w:cs="Helvetica"/>
          <w:color w:val="3F3F3F"/>
          <w:sz w:val="24"/>
          <w:szCs w:val="24"/>
        </w:rPr>
        <w:t> </w:t>
      </w:r>
      <w:r w:rsidR="00CC623E">
        <w:rPr>
          <w:rFonts w:ascii="Helvetica" w:eastAsia="Times New Roman" w:hAnsi="Helvetica" w:cs="Helvetica"/>
          <w:color w:val="3F3F3F"/>
          <w:sz w:val="24"/>
          <w:szCs w:val="24"/>
        </w:rPr>
        <w:t xml:space="preserve">Now that we have run through using ansible to check our version and see what our hosts are in our files, </w:t>
      </w:r>
      <w:r w:rsidR="001B2BEB">
        <w:rPr>
          <w:rFonts w:ascii="Helvetica" w:eastAsia="Times New Roman" w:hAnsi="Helvetica" w:cs="Helvetica"/>
          <w:color w:val="3F3F3F"/>
          <w:sz w:val="24"/>
          <w:szCs w:val="24"/>
        </w:rPr>
        <w:t>let’s</w:t>
      </w:r>
      <w:r w:rsidR="00CC623E">
        <w:rPr>
          <w:rFonts w:ascii="Helvetica" w:eastAsia="Times New Roman" w:hAnsi="Helvetica" w:cs="Helvetica"/>
          <w:color w:val="3F3F3F"/>
          <w:sz w:val="24"/>
          <w:szCs w:val="24"/>
        </w:rPr>
        <w:t xml:space="preserve"> verify via a simple CLI command we can connect and interact with our devices.</w:t>
      </w:r>
      <w:r w:rsidR="000C0E90">
        <w:rPr>
          <w:rFonts w:ascii="Helvetica" w:eastAsia="Times New Roman" w:hAnsi="Helvetica" w:cs="Helvetica"/>
          <w:color w:val="3F3F3F"/>
          <w:sz w:val="24"/>
          <w:szCs w:val="24"/>
        </w:rPr>
        <w:t xml:space="preserve">  In this example some switches.  We have an inventory file already pre-configured in this lab directory.  Feel free to </w:t>
      </w:r>
      <w:r w:rsidR="000C0E90" w:rsidRPr="000C0E90">
        <w:rPr>
          <w:rFonts w:ascii="Helvetica" w:eastAsia="Times New Roman" w:hAnsi="Helvetica" w:cs="Helvetica"/>
          <w:b/>
          <w:color w:val="3F3F3F"/>
          <w:sz w:val="24"/>
          <w:szCs w:val="24"/>
        </w:rPr>
        <w:t>cat inventory</w:t>
      </w:r>
      <w:r w:rsidR="000C0E90">
        <w:rPr>
          <w:rFonts w:ascii="Helvetica" w:eastAsia="Times New Roman" w:hAnsi="Helvetica" w:cs="Helvetica"/>
          <w:color w:val="3F3F3F"/>
          <w:sz w:val="24"/>
          <w:szCs w:val="24"/>
        </w:rPr>
        <w:t xml:space="preserve"> to look further at it. </w:t>
      </w:r>
    </w:p>
    <w:p w:rsidR="00CC623E" w:rsidRDefault="00CC623E" w:rsidP="00CC623E">
      <w:pPr>
        <w:spacing w:after="0" w:line="240" w:lineRule="auto"/>
        <w:rPr>
          <w:rFonts w:ascii="Helvetica" w:eastAsia="Times New Roman" w:hAnsi="Helvetica" w:cs="Helvetica"/>
          <w:color w:val="3F3F3F"/>
          <w:sz w:val="24"/>
          <w:szCs w:val="24"/>
        </w:rPr>
      </w:pPr>
    </w:p>
    <w:p w:rsidR="00CC623E" w:rsidRDefault="00CC623E" w:rsidP="00CC623E">
      <w:pPr>
        <w:spacing w:after="0" w:line="240" w:lineRule="auto"/>
        <w:rPr>
          <w:rFonts w:ascii="Helvetica" w:eastAsia="Times New Roman" w:hAnsi="Helvetica" w:cs="Helvetica"/>
          <w:color w:val="3F3F3F"/>
          <w:sz w:val="24"/>
          <w:szCs w:val="24"/>
        </w:rPr>
      </w:pPr>
    </w:p>
    <w:p w:rsidR="00CC623E" w:rsidRPr="00AD34BF" w:rsidRDefault="00CC623E" w:rsidP="00CC623E">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CC623E" w:rsidRPr="00AD34BF" w:rsidRDefault="00CC623E" w:rsidP="00CC623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ansible </w:t>
      </w:r>
      <w:r w:rsidR="00446061">
        <w:rPr>
          <w:rFonts w:ascii="Consolas" w:eastAsia="Times New Roman" w:hAnsi="Consolas" w:cs="Courier New"/>
          <w:color w:val="555555"/>
          <w:sz w:val="24"/>
          <w:szCs w:val="24"/>
          <w:bdr w:val="none" w:sz="0" w:space="0" w:color="auto" w:frame="1"/>
        </w:rPr>
        <w:t>switches</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m raw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a </w:t>
      </w:r>
      <w:r w:rsidR="007844A6" w:rsidRPr="00227D8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show version</w:t>
      </w:r>
      <w:r w:rsidR="007844A6" w:rsidRPr="00227D8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u </w:t>
      </w:r>
      <w:r w:rsidR="000C0E90">
        <w:rPr>
          <w:rFonts w:ascii="Consolas" w:eastAsia="Times New Roman" w:hAnsi="Consolas" w:cs="Courier New"/>
          <w:color w:val="555555"/>
          <w:sz w:val="24"/>
          <w:szCs w:val="24"/>
          <w:bdr w:val="none" w:sz="0" w:space="0" w:color="auto" w:frame="1"/>
        </w:rPr>
        <w:t>admin -</w:t>
      </w:r>
      <w:r>
        <w:rPr>
          <w:rFonts w:ascii="Consolas" w:eastAsia="Times New Roman" w:hAnsi="Consolas" w:cs="Courier New"/>
          <w:color w:val="555555"/>
          <w:sz w:val="24"/>
          <w:szCs w:val="24"/>
          <w:bdr w:val="none" w:sz="0" w:space="0" w:color="auto" w:frame="1"/>
        </w:rPr>
        <w:t>k</w:t>
      </w:r>
    </w:p>
    <w:p w:rsidR="00E216AB"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what we are doing in this command is telling ansible to run this command against </w:t>
      </w:r>
      <w:r w:rsidR="00446061">
        <w:rPr>
          <w:rFonts w:ascii="Helvetica" w:eastAsia="Times New Roman" w:hAnsi="Helvetica" w:cs="Helvetica"/>
          <w:color w:val="3F3F3F"/>
          <w:sz w:val="24"/>
          <w:szCs w:val="24"/>
        </w:rPr>
        <w:t>only switches group</w:t>
      </w:r>
      <w:r>
        <w:rPr>
          <w:rFonts w:ascii="Helvetica" w:eastAsia="Times New Roman" w:hAnsi="Helvetica" w:cs="Helvetica"/>
          <w:color w:val="3F3F3F"/>
          <w:sz w:val="24"/>
          <w:szCs w:val="24"/>
        </w:rPr>
        <w:t xml:space="preserve"> hosts in our inventory file which we don’t have to specify since we are already doing that in the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in our directory.  Feel free </w:t>
      </w:r>
      <w:r w:rsidRPr="004C48B2">
        <w:rPr>
          <w:rFonts w:ascii="Helvetica" w:eastAsia="Times New Roman" w:hAnsi="Helvetica" w:cs="Helvetica"/>
          <w:color w:val="3F3F3F"/>
          <w:sz w:val="24"/>
          <w:szCs w:val="24"/>
        </w:rPr>
        <w:t>to</w:t>
      </w:r>
      <w:r w:rsidRPr="004C48B2">
        <w:rPr>
          <w:rFonts w:ascii="Helvetica" w:eastAsia="Times New Roman" w:hAnsi="Helvetica" w:cs="Helvetica"/>
          <w:b/>
          <w:color w:val="3F3F3F"/>
          <w:sz w:val="24"/>
          <w:szCs w:val="24"/>
        </w:rPr>
        <w:t xml:space="preserve"> “</w:t>
      </w:r>
      <w:r w:rsidR="00FC42E6">
        <w:rPr>
          <w:rFonts w:ascii="Helvetica" w:eastAsia="Times New Roman" w:hAnsi="Helvetica" w:cs="Helvetica"/>
          <w:b/>
          <w:color w:val="3F3F3F"/>
          <w:sz w:val="24"/>
          <w:szCs w:val="24"/>
        </w:rPr>
        <w:t>ansible-config view</w:t>
      </w:r>
      <w:r w:rsidRPr="004C48B2">
        <w:rPr>
          <w:rFonts w:ascii="Helvetica" w:eastAsia="Times New Roman" w:hAnsi="Helvetica" w:cs="Helvetica"/>
          <w:b/>
          <w:color w:val="3F3F3F"/>
          <w:sz w:val="24"/>
          <w:szCs w:val="24"/>
        </w:rPr>
        <w:t>”</w:t>
      </w:r>
      <w:r>
        <w:rPr>
          <w:rFonts w:ascii="Helvetica" w:eastAsia="Times New Roman" w:hAnsi="Helvetica" w:cs="Helvetica"/>
          <w:color w:val="3F3F3F"/>
          <w:sz w:val="24"/>
          <w:szCs w:val="24"/>
        </w:rPr>
        <w:t xml:space="preserve"> to see the current configuration.</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next option –m is stating we want to use the module named raw.  The raw module is a way of executing what Ansible refers to as a </w:t>
      </w:r>
      <w:r w:rsidRPr="00CC623E">
        <w:rPr>
          <w:rFonts w:ascii="Helvetica" w:eastAsia="Times New Roman" w:hAnsi="Helvetica" w:cs="Helvetica"/>
          <w:b/>
          <w:i/>
          <w:color w:val="3F3F3F"/>
          <w:sz w:val="24"/>
          <w:szCs w:val="24"/>
        </w:rPr>
        <w:t>“low-down and dirty”</w:t>
      </w:r>
      <w:r>
        <w:rPr>
          <w:rFonts w:ascii="Helvetica" w:eastAsia="Times New Roman" w:hAnsi="Helvetica" w:cs="Helvetica"/>
          <w:color w:val="3F3F3F"/>
          <w:sz w:val="24"/>
          <w:szCs w:val="24"/>
        </w:rPr>
        <w:t xml:space="preserve"> SSH command.  You typically only use this on devices like routers and switches that don’t have python installed, if python can be installed on the node you are interacting with then you would use the </w:t>
      </w:r>
      <w:r w:rsidRPr="00CC623E">
        <w:rPr>
          <w:rFonts w:ascii="Helvetica" w:eastAsia="Times New Roman" w:hAnsi="Helvetica" w:cs="Helvetica"/>
          <w:b/>
          <w:color w:val="3F3F3F"/>
          <w:sz w:val="24"/>
          <w:szCs w:val="24"/>
        </w:rPr>
        <w:t>shell</w:t>
      </w:r>
      <w:r>
        <w:rPr>
          <w:rFonts w:ascii="Helvetica" w:eastAsia="Times New Roman" w:hAnsi="Helvetica" w:cs="Helvetica"/>
          <w:color w:val="3F3F3F"/>
          <w:sz w:val="24"/>
          <w:szCs w:val="24"/>
        </w:rPr>
        <w:t xml:space="preserve"> or </w:t>
      </w:r>
      <w:r w:rsidRPr="00CC623E">
        <w:rPr>
          <w:rFonts w:ascii="Helvetica" w:eastAsia="Times New Roman" w:hAnsi="Helvetica" w:cs="Helvetica"/>
          <w:b/>
          <w:color w:val="3F3F3F"/>
          <w:sz w:val="24"/>
          <w:szCs w:val="24"/>
        </w:rPr>
        <w:t>command</w:t>
      </w:r>
      <w:r>
        <w:rPr>
          <w:rFonts w:ascii="Helvetica" w:eastAsia="Times New Roman" w:hAnsi="Helvetica" w:cs="Helvetica"/>
          <w:color w:val="3F3F3F"/>
          <w:sz w:val="24"/>
          <w:szCs w:val="24"/>
        </w:rPr>
        <w:t xml:space="preserve"> module.</w:t>
      </w:r>
    </w:p>
    <w:p w:rsidR="00CC623E" w:rsidRDefault="00CC623E" w:rsidP="007A5DF5">
      <w:p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lastRenderedPageBreak/>
        <w:t xml:space="preserve">The –a is the way we tell ansible the module </w:t>
      </w:r>
      <w:proofErr w:type="spellStart"/>
      <w:r>
        <w:rPr>
          <w:rFonts w:ascii="Helvetica" w:eastAsia="Times New Roman" w:hAnsi="Helvetica" w:cs="Helvetica"/>
          <w:color w:val="3F3F3F"/>
          <w:sz w:val="24"/>
          <w:szCs w:val="24"/>
        </w:rPr>
        <w:t>args</w:t>
      </w:r>
      <w:proofErr w:type="spellEnd"/>
      <w:r>
        <w:rPr>
          <w:rFonts w:ascii="Helvetica" w:eastAsia="Times New Roman" w:hAnsi="Helvetica" w:cs="Helvetica"/>
          <w:color w:val="3F3F3F"/>
          <w:sz w:val="24"/>
          <w:szCs w:val="24"/>
        </w:rPr>
        <w:t xml:space="preserve"> to pass, in this case it’s the command we want to run on the </w:t>
      </w:r>
      <w:proofErr w:type="spellStart"/>
      <w:r>
        <w:rPr>
          <w:rFonts w:ascii="Helvetica" w:eastAsia="Times New Roman" w:hAnsi="Helvetica" w:cs="Helvetica"/>
          <w:color w:val="3F3F3F"/>
          <w:sz w:val="24"/>
          <w:szCs w:val="24"/>
        </w:rPr>
        <w:t>ssh</w:t>
      </w:r>
      <w:proofErr w:type="spellEnd"/>
      <w:r>
        <w:rPr>
          <w:rFonts w:ascii="Helvetica" w:eastAsia="Times New Roman" w:hAnsi="Helvetica" w:cs="Helvetica"/>
          <w:color w:val="3F3F3F"/>
          <w:sz w:val="24"/>
          <w:szCs w:val="24"/>
        </w:rPr>
        <w:t xml:space="preserve"> session which is </w:t>
      </w:r>
      <w:r w:rsidRPr="00CC623E">
        <w:rPr>
          <w:rFonts w:ascii="Helvetica" w:eastAsia="Times New Roman" w:hAnsi="Helvetica" w:cs="Helvetica"/>
          <w:b/>
          <w:color w:val="3F3F3F"/>
          <w:sz w:val="24"/>
          <w:szCs w:val="24"/>
        </w:rPr>
        <w:t>“show version”</w:t>
      </w:r>
      <w:r>
        <w:rPr>
          <w:rFonts w:ascii="Helvetica" w:eastAsia="Times New Roman" w:hAnsi="Helvetica" w:cs="Helvetica"/>
          <w:b/>
          <w:color w:val="3F3F3F"/>
          <w:sz w:val="24"/>
          <w:szCs w:val="24"/>
        </w:rPr>
        <w:t>.</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–u is the way we specify the user account to use, in our case we want to </w:t>
      </w:r>
      <w:proofErr w:type="spellStart"/>
      <w:r>
        <w:rPr>
          <w:rFonts w:ascii="Helvetica" w:eastAsia="Times New Roman" w:hAnsi="Helvetica" w:cs="Helvetica"/>
          <w:color w:val="3F3F3F"/>
          <w:sz w:val="24"/>
          <w:szCs w:val="24"/>
        </w:rPr>
        <w:t>ssh</w:t>
      </w:r>
      <w:proofErr w:type="spellEnd"/>
      <w:r>
        <w:rPr>
          <w:rFonts w:ascii="Helvetica" w:eastAsia="Times New Roman" w:hAnsi="Helvetica" w:cs="Helvetica"/>
          <w:color w:val="3F3F3F"/>
          <w:sz w:val="24"/>
          <w:szCs w:val="24"/>
        </w:rPr>
        <w:t xml:space="preserve"> in with user admin.  The –k is how we tell it to ask us for the password to the device, </w:t>
      </w:r>
      <w:proofErr w:type="gramStart"/>
      <w:r>
        <w:rPr>
          <w:rFonts w:ascii="Helvetica" w:eastAsia="Times New Roman" w:hAnsi="Helvetica" w:cs="Helvetica"/>
          <w:color w:val="3F3F3F"/>
          <w:sz w:val="24"/>
          <w:szCs w:val="24"/>
        </w:rPr>
        <w:t>later on</w:t>
      </w:r>
      <w:proofErr w:type="gramEnd"/>
      <w:r>
        <w:rPr>
          <w:rFonts w:ascii="Helvetica" w:eastAsia="Times New Roman" w:hAnsi="Helvetica" w:cs="Helvetica"/>
          <w:color w:val="3F3F3F"/>
          <w:sz w:val="24"/>
          <w:szCs w:val="24"/>
        </w:rPr>
        <w:t xml:space="preserve"> we will discuss using </w:t>
      </w:r>
      <w:proofErr w:type="spellStart"/>
      <w:r>
        <w:rPr>
          <w:rFonts w:ascii="Helvetica" w:eastAsia="Times New Roman" w:hAnsi="Helvetica" w:cs="Helvetica"/>
          <w:color w:val="3F3F3F"/>
          <w:sz w:val="24"/>
          <w:szCs w:val="24"/>
        </w:rPr>
        <w:t>ssh</w:t>
      </w:r>
      <w:proofErr w:type="spellEnd"/>
      <w:r>
        <w:rPr>
          <w:rFonts w:ascii="Helvetica" w:eastAsia="Times New Roman" w:hAnsi="Helvetica" w:cs="Helvetica"/>
          <w:color w:val="3F3F3F"/>
          <w:sz w:val="24"/>
          <w:szCs w:val="24"/>
        </w:rPr>
        <w:t xml:space="preserve"> keys as well.</w:t>
      </w:r>
      <w:r w:rsidR="004C48B2">
        <w:rPr>
          <w:rFonts w:ascii="Helvetica" w:eastAsia="Times New Roman" w:hAnsi="Helvetica" w:cs="Helvetica"/>
          <w:color w:val="3F3F3F"/>
          <w:sz w:val="24"/>
          <w:szCs w:val="24"/>
        </w:rPr>
        <w:t xml:space="preserve">  When it asks for the </w:t>
      </w:r>
      <w:proofErr w:type="spellStart"/>
      <w:r w:rsidR="004C48B2">
        <w:rPr>
          <w:rFonts w:ascii="Helvetica" w:eastAsia="Times New Roman" w:hAnsi="Helvetica" w:cs="Helvetica"/>
          <w:color w:val="3F3F3F"/>
          <w:sz w:val="24"/>
          <w:szCs w:val="24"/>
        </w:rPr>
        <w:t>ssh</w:t>
      </w:r>
      <w:proofErr w:type="spellEnd"/>
      <w:r w:rsidR="004C48B2">
        <w:rPr>
          <w:rFonts w:ascii="Helvetica" w:eastAsia="Times New Roman" w:hAnsi="Helvetica" w:cs="Helvetica"/>
          <w:color w:val="3F3F3F"/>
          <w:sz w:val="24"/>
          <w:szCs w:val="24"/>
        </w:rPr>
        <w:t xml:space="preserve"> password please refer to your lab guide information for the switch password.</w:t>
      </w:r>
    </w:p>
    <w:p w:rsidR="00446061" w:rsidRDefault="00446061" w:rsidP="00446061">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the output of us running the show version against only the switches group.  Feel free to try running it against the group all or routers.</w:t>
      </w:r>
    </w:p>
    <w:p w:rsidR="004C48B2" w:rsidRPr="004C48B2"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proofErr w:type="gram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proofErr w:type="gramEnd"/>
      <w:r w:rsidR="004C48B2" w:rsidRPr="004C48B2">
        <w:rPr>
          <w:rFonts w:ascii="Consolas" w:eastAsia="Times New Roman" w:hAnsi="Consolas" w:cs="Courier New"/>
          <w:color w:val="555555"/>
          <w:sz w:val="28"/>
          <w:szCs w:val="28"/>
        </w:rPr>
        <w:t xml:space="preserve"> | SUCCESS | </w:t>
      </w:r>
      <w:proofErr w:type="spellStart"/>
      <w:r w:rsidR="004C48B2" w:rsidRPr="004C48B2">
        <w:rPr>
          <w:rFonts w:ascii="Consolas" w:eastAsia="Times New Roman" w:hAnsi="Consolas" w:cs="Courier New"/>
          <w:color w:val="555555"/>
          <w:sz w:val="28"/>
          <w:szCs w:val="28"/>
        </w:rPr>
        <w:t>rc</w:t>
      </w:r>
      <w:proofErr w:type="spellEnd"/>
      <w:r w:rsidR="004C48B2" w:rsidRPr="004C48B2">
        <w:rPr>
          <w:rFonts w:ascii="Consolas" w:eastAsia="Times New Roman" w:hAnsi="Consolas" w:cs="Courier New"/>
          <w:color w:val="555555"/>
          <w:sz w:val="28"/>
          <w:szCs w:val="28"/>
        </w:rPr>
        <w:t>=0 &gt;&gt;</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 xml:space="preserve">Arista </w:t>
      </w:r>
      <w:proofErr w:type="spellStart"/>
      <w:r w:rsidRPr="004C48B2">
        <w:rPr>
          <w:rFonts w:ascii="Consolas" w:eastAsia="Times New Roman" w:hAnsi="Consolas" w:cs="Courier New"/>
          <w:color w:val="555555"/>
          <w:sz w:val="28"/>
          <w:szCs w:val="28"/>
        </w:rPr>
        <w:t>vEOS</w:t>
      </w:r>
      <w:proofErr w:type="spellEnd"/>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Hardware version:</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Serial number:</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Syst</w:t>
      </w:r>
      <w:r w:rsidR="00B32D0B">
        <w:rPr>
          <w:rFonts w:ascii="Consolas" w:eastAsia="Times New Roman" w:hAnsi="Consolas" w:cs="Courier New"/>
          <w:color w:val="555555"/>
          <w:sz w:val="28"/>
          <w:szCs w:val="28"/>
        </w:rPr>
        <w:t>em MAC address:  000c.29dd.cd6b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Software image version: 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Architecture:           i386</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version: 4.20.7M-8944203.4207M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ID:      d28d9</w:t>
      </w:r>
      <w:r w:rsidR="00B32D0B">
        <w:rPr>
          <w:rFonts w:ascii="Consolas" w:eastAsia="Times New Roman" w:hAnsi="Consolas" w:cs="Courier New"/>
          <w:color w:val="555555"/>
          <w:sz w:val="28"/>
          <w:szCs w:val="28"/>
        </w:rPr>
        <w:t>1e2-20a0-4846-91c7-f3c2158211e9</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Uptime:                 3 weeks, 0 days, 11 hours and 18 minutes</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Total memory:           4010988 kB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Fr</w:t>
      </w:r>
      <w:r w:rsidR="00B32D0B">
        <w:rPr>
          <w:rFonts w:ascii="Consolas" w:eastAsia="Times New Roman" w:hAnsi="Consolas" w:cs="Courier New"/>
          <w:color w:val="555555"/>
          <w:sz w:val="28"/>
          <w:szCs w:val="28"/>
        </w:rPr>
        <w:t>ee memory:            654600 kB</w:t>
      </w:r>
    </w:p>
    <w:p w:rsidR="00446061" w:rsidRPr="00E216AB"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Shared connection to </w:t>
      </w: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r w:rsidR="004C48B2" w:rsidRPr="004C48B2">
        <w:rPr>
          <w:rFonts w:ascii="Consolas" w:eastAsia="Times New Roman" w:hAnsi="Consolas" w:cs="Courier New"/>
          <w:color w:val="555555"/>
          <w:sz w:val="28"/>
          <w:szCs w:val="28"/>
        </w:rPr>
        <w:t xml:space="preserve"> closed.</w:t>
      </w:r>
    </w:p>
    <w:p w:rsidR="006923D1" w:rsidRPr="00AD34BF" w:rsidRDefault="006B4F91" w:rsidP="006923D1">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6923D1" w:rsidRPr="00AD34BF">
        <w:rPr>
          <w:rFonts w:ascii="Helvetica" w:eastAsia="Times New Roman" w:hAnsi="Helvetica" w:cs="Helvetica"/>
          <w:color w:val="272727"/>
          <w:spacing w:val="-15"/>
          <w:sz w:val="41"/>
          <w:szCs w:val="41"/>
        </w:rPr>
        <w:t xml:space="preserve">. </w:t>
      </w:r>
      <w:r w:rsidR="00957AAB">
        <w:rPr>
          <w:rFonts w:ascii="Helvetica" w:eastAsia="Times New Roman" w:hAnsi="Helvetica" w:cs="Helvetica"/>
          <w:color w:val="272727"/>
          <w:spacing w:val="-15"/>
          <w:sz w:val="41"/>
          <w:szCs w:val="41"/>
        </w:rPr>
        <w:t>Ansible-console</w:t>
      </w:r>
    </w:p>
    <w:p w:rsidR="006923D1" w:rsidRDefault="006B4F91" w:rsidP="006923D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4</w:t>
      </w:r>
      <w:r w:rsidR="006923D1" w:rsidRPr="00AD34BF">
        <w:rPr>
          <w:rFonts w:ascii="Helvetica" w:eastAsia="Times New Roman" w:hAnsi="Helvetica" w:cs="Helvetica"/>
          <w:b/>
          <w:bCs/>
          <w:color w:val="3F3F3F"/>
          <w:sz w:val="24"/>
          <w:szCs w:val="24"/>
        </w:rPr>
        <w:t>.1</w:t>
      </w:r>
      <w:r w:rsidR="006923D1" w:rsidRPr="00AD34BF">
        <w:rPr>
          <w:rFonts w:ascii="Helvetica" w:eastAsia="Times New Roman" w:hAnsi="Helvetica" w:cs="Helvetica"/>
          <w:color w:val="3F3F3F"/>
          <w:sz w:val="24"/>
          <w:szCs w:val="24"/>
        </w:rPr>
        <w:t> </w:t>
      </w:r>
      <w:r w:rsidR="00957AAB">
        <w:rPr>
          <w:rFonts w:ascii="Helvetica" w:eastAsia="Times New Roman" w:hAnsi="Helvetica" w:cs="Helvetica"/>
          <w:color w:val="3F3F3F"/>
          <w:sz w:val="24"/>
          <w:szCs w:val="24"/>
        </w:rPr>
        <w:t xml:space="preserve">There is also a really cool command called ansible-console which allows you to run interactive commands from the CLI sort of like a REPL.  Below we will test running some interactive commands against a </w:t>
      </w:r>
      <w:r w:rsidR="00E450E9">
        <w:rPr>
          <w:rFonts w:ascii="Helvetica" w:eastAsia="Times New Roman" w:hAnsi="Helvetica" w:cs="Helvetica"/>
          <w:color w:val="3F3F3F"/>
          <w:sz w:val="24"/>
          <w:szCs w:val="24"/>
        </w:rPr>
        <w:t>server</w:t>
      </w:r>
    </w:p>
    <w:p w:rsidR="00957AAB" w:rsidRPr="00061906" w:rsidRDefault="00957AAB" w:rsidP="006923D1">
      <w:pPr>
        <w:spacing w:after="315" w:line="240" w:lineRule="auto"/>
        <w:rPr>
          <w:rFonts w:ascii="Helvetica" w:eastAsia="Times New Roman" w:hAnsi="Helvetica" w:cs="Helvetica"/>
          <w:color w:val="3F3F3F"/>
          <w:sz w:val="24"/>
          <w:szCs w:val="24"/>
        </w:rPr>
      </w:pP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ansible-console </w:t>
      </w:r>
      <w:r w:rsidR="007976F8">
        <w:rPr>
          <w:rFonts w:ascii="Consolas" w:eastAsia="Times New Roman" w:hAnsi="Consolas" w:cs="Courier New"/>
          <w:color w:val="555555"/>
          <w:sz w:val="28"/>
          <w:szCs w:val="28"/>
        </w:rPr>
        <w:t>server</w:t>
      </w:r>
      <w:r w:rsidRPr="002236B6">
        <w:rPr>
          <w:rFonts w:ascii="Consolas" w:eastAsia="Times New Roman" w:hAnsi="Consolas" w:cs="Courier New"/>
          <w:color w:val="555555"/>
          <w:sz w:val="28"/>
          <w:szCs w:val="28"/>
        </w:rPr>
        <w:t xml:space="preserve"> -u </w:t>
      </w:r>
      <w:r w:rsidR="007976F8">
        <w:rPr>
          <w:rFonts w:ascii="Consolas" w:eastAsia="Times New Roman" w:hAnsi="Consolas" w:cs="Courier New"/>
          <w:color w:val="555555"/>
          <w:sz w:val="28"/>
          <w:szCs w:val="28"/>
        </w:rPr>
        <w:t>root</w:t>
      </w:r>
      <w:r w:rsidRPr="002236B6">
        <w:rPr>
          <w:rFonts w:ascii="Consolas" w:eastAsia="Times New Roman" w:hAnsi="Consolas" w:cs="Courier New"/>
          <w:color w:val="555555"/>
          <w:sz w:val="28"/>
          <w:szCs w:val="28"/>
        </w:rPr>
        <w:t xml:space="preserve"> -k</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be presented with an option sort of like you see below.  This is the interactive CLI where we can run module commands and such within reason.  We will be interacting by using the raw module for now.</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SSH password:</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Welcome to the ansible console.</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Type help </w:t>
      </w:r>
      <w:proofErr w:type="gramStart"/>
      <w:r w:rsidRPr="002236B6">
        <w:rPr>
          <w:rFonts w:ascii="Consolas" w:eastAsia="Times New Roman" w:hAnsi="Consolas" w:cs="Courier New"/>
          <w:color w:val="555555"/>
          <w:sz w:val="28"/>
          <w:szCs w:val="28"/>
        </w:rPr>
        <w:t>or ?</w:t>
      </w:r>
      <w:proofErr w:type="gramEnd"/>
      <w:r w:rsidRPr="002236B6">
        <w:rPr>
          <w:rFonts w:ascii="Consolas" w:eastAsia="Times New Roman" w:hAnsi="Consolas" w:cs="Courier New"/>
          <w:color w:val="555555"/>
          <w:sz w:val="28"/>
          <w:szCs w:val="28"/>
        </w:rPr>
        <w:t xml:space="preserve"> to list commands.</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2236B6" w:rsidRPr="00E216AB"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2236B6">
        <w:rPr>
          <w:rFonts w:ascii="Consolas" w:eastAsia="Times New Roman" w:hAnsi="Consolas" w:cs="Courier New"/>
          <w:color w:val="555555"/>
          <w:sz w:val="28"/>
          <w:szCs w:val="28"/>
        </w:rPr>
        <w:t>admin@</w:t>
      </w:r>
      <w:r w:rsidR="00E450E9">
        <w:rPr>
          <w:rFonts w:ascii="Consolas" w:eastAsia="Times New Roman" w:hAnsi="Consolas" w:cs="Courier New"/>
          <w:color w:val="555555"/>
          <w:sz w:val="28"/>
          <w:szCs w:val="28"/>
        </w:rPr>
        <w:t>server</w:t>
      </w:r>
      <w:proofErr w:type="spellEnd"/>
      <w:r w:rsidRPr="002236B6">
        <w:rPr>
          <w:rFonts w:ascii="Consolas" w:eastAsia="Times New Roman" w:hAnsi="Consolas" w:cs="Courier New"/>
          <w:color w:val="555555"/>
          <w:sz w:val="28"/>
          <w:szCs w:val="28"/>
        </w:rPr>
        <w:t xml:space="preserve"> (</w:t>
      </w:r>
      <w:proofErr w:type="gramStart"/>
      <w:r w:rsidRPr="002236B6">
        <w:rPr>
          <w:rFonts w:ascii="Consolas" w:eastAsia="Times New Roman" w:hAnsi="Consolas" w:cs="Courier New"/>
          <w:color w:val="555555"/>
          <w:sz w:val="28"/>
          <w:szCs w:val="28"/>
        </w:rPr>
        <w:t>1)[</w:t>
      </w:r>
      <w:proofErr w:type="gramEnd"/>
      <w:r w:rsidRPr="002236B6">
        <w:rPr>
          <w:rFonts w:ascii="Consolas" w:eastAsia="Times New Roman" w:hAnsi="Consolas" w:cs="Courier New"/>
          <w:color w:val="555555"/>
          <w:sz w:val="28"/>
          <w:szCs w:val="28"/>
        </w:rPr>
        <w:t>f:5]$</w:t>
      </w:r>
    </w:p>
    <w:p w:rsidR="002236B6" w:rsidRPr="00760C5E" w:rsidRDefault="00760C5E" w:rsidP="00760C5E">
      <w:pPr>
        <w:rPr>
          <w:rFonts w:ascii="Cambria" w:eastAsia="Times New Roman" w:hAnsi="Cambria"/>
          <w:color w:val="000000"/>
          <w:sz w:val="32"/>
          <w:szCs w:val="24"/>
        </w:rPr>
      </w:pPr>
      <w:proofErr w:type="gramStart"/>
      <w:r w:rsidRPr="00760C5E">
        <w:rPr>
          <w:rStyle w:val="Strong"/>
          <w:rFonts w:ascii="Cambria" w:eastAsia="Times New Roman" w:hAnsi="Cambria"/>
          <w:color w:val="000000"/>
          <w:sz w:val="32"/>
          <w:szCs w:val="24"/>
        </w:rPr>
        <w:t>Note :</w:t>
      </w:r>
      <w:proofErr w:type="gramEnd"/>
      <w:r w:rsidRPr="00760C5E">
        <w:rPr>
          <w:rFonts w:ascii="Cambria" w:eastAsia="Times New Roman" w:hAnsi="Cambria"/>
          <w:color w:val="000000"/>
          <w:sz w:val="32"/>
          <w:szCs w:val="24"/>
        </w:rPr>
        <w:t> You can type "</w:t>
      </w:r>
      <w:r w:rsidRPr="00760C5E">
        <w:rPr>
          <w:rStyle w:val="Strong"/>
          <w:rFonts w:ascii="Cambria" w:eastAsia="Times New Roman" w:hAnsi="Cambria"/>
          <w:color w:val="000000"/>
          <w:sz w:val="32"/>
          <w:szCs w:val="24"/>
        </w:rPr>
        <w:t>exit</w:t>
      </w:r>
      <w:r w:rsidRPr="00760C5E">
        <w:rPr>
          <w:rFonts w:ascii="Cambria" w:eastAsia="Times New Roman" w:hAnsi="Cambria"/>
          <w:color w:val="000000"/>
          <w:sz w:val="32"/>
          <w:szCs w:val="24"/>
        </w:rPr>
        <w:t xml:space="preserve">" to exit </w:t>
      </w:r>
      <w:proofErr w:type="spellStart"/>
      <w:r w:rsidRPr="00760C5E">
        <w:rPr>
          <w:rFonts w:ascii="Cambria" w:eastAsia="Times New Roman" w:hAnsi="Cambria"/>
          <w:color w:val="000000"/>
          <w:sz w:val="32"/>
          <w:szCs w:val="24"/>
        </w:rPr>
        <w:t>fom</w:t>
      </w:r>
      <w:proofErr w:type="spellEnd"/>
      <w:r w:rsidRPr="00760C5E">
        <w:rPr>
          <w:rFonts w:ascii="Cambria" w:eastAsia="Times New Roman" w:hAnsi="Cambria"/>
          <w:color w:val="000000"/>
          <w:sz w:val="32"/>
          <w:szCs w:val="24"/>
        </w:rPr>
        <w:t xml:space="preserve"> the </w:t>
      </w:r>
      <w:r w:rsidR="00E450E9">
        <w:rPr>
          <w:rFonts w:ascii="Cambria" w:eastAsia="Times New Roman" w:hAnsi="Cambria"/>
          <w:color w:val="000000"/>
          <w:sz w:val="32"/>
          <w:szCs w:val="24"/>
        </w:rPr>
        <w:t>server</w:t>
      </w:r>
    </w:p>
    <w:p w:rsidR="00446061" w:rsidRDefault="002236B6"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are going to test running a </w:t>
      </w:r>
      <w:r w:rsidR="00E450E9">
        <w:rPr>
          <w:rFonts w:ascii="Helvetica" w:eastAsia="Times New Roman" w:hAnsi="Helvetica" w:cs="Helvetica"/>
          <w:color w:val="3F3F3F"/>
          <w:sz w:val="24"/>
          <w:szCs w:val="24"/>
        </w:rPr>
        <w:t>command</w:t>
      </w:r>
      <w:r>
        <w:rPr>
          <w:rFonts w:ascii="Helvetica" w:eastAsia="Times New Roman" w:hAnsi="Helvetica" w:cs="Helvetica"/>
          <w:color w:val="3F3F3F"/>
          <w:sz w:val="24"/>
          <w:szCs w:val="24"/>
        </w:rPr>
        <w:t xml:space="preserve"> on the CLI</w:t>
      </w: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raw </w:t>
      </w:r>
      <w:r w:rsidR="00E450E9">
        <w:rPr>
          <w:rFonts w:ascii="Consolas" w:eastAsia="Times New Roman" w:hAnsi="Consolas" w:cs="Courier New"/>
          <w:color w:val="555555"/>
          <w:sz w:val="28"/>
          <w:szCs w:val="28"/>
        </w:rPr>
        <w:t>hostname</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Now we should see the output below </w:t>
      </w:r>
      <w:r w:rsidR="00E450E9">
        <w:rPr>
          <w:rFonts w:ascii="Helvetica" w:eastAsia="Times New Roman" w:hAnsi="Helvetica" w:cs="Helvetica"/>
          <w:bCs/>
          <w:color w:val="3F3F3F"/>
          <w:sz w:val="24"/>
          <w:szCs w:val="24"/>
        </w:rPr>
        <w:t>of the “hostname” command</w:t>
      </w:r>
    </w:p>
    <w:p w:rsidR="00E450E9" w:rsidRPr="00E450E9" w:rsidRDefault="00E450E9" w:rsidP="00E450E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450E9">
        <w:rPr>
          <w:rFonts w:ascii="Consolas" w:eastAsia="Times New Roman" w:hAnsi="Consolas" w:cs="Courier New"/>
          <w:color w:val="555555"/>
          <w:sz w:val="28"/>
          <w:szCs w:val="28"/>
        </w:rPr>
        <w:t xml:space="preserve">localhost | SUCCESS | </w:t>
      </w:r>
      <w:proofErr w:type="spellStart"/>
      <w:r w:rsidRPr="00E450E9">
        <w:rPr>
          <w:rFonts w:ascii="Consolas" w:eastAsia="Times New Roman" w:hAnsi="Consolas" w:cs="Courier New"/>
          <w:color w:val="555555"/>
          <w:sz w:val="28"/>
          <w:szCs w:val="28"/>
        </w:rPr>
        <w:t>rc</w:t>
      </w:r>
      <w:proofErr w:type="spellEnd"/>
      <w:r w:rsidRPr="00E450E9">
        <w:rPr>
          <w:rFonts w:ascii="Consolas" w:eastAsia="Times New Roman" w:hAnsi="Consolas" w:cs="Courier New"/>
          <w:color w:val="555555"/>
          <w:sz w:val="28"/>
          <w:szCs w:val="28"/>
        </w:rPr>
        <w:t>=0 &gt;&gt;</w:t>
      </w:r>
    </w:p>
    <w:p w:rsidR="00E450E9" w:rsidRPr="00E450E9" w:rsidRDefault="00E450E9" w:rsidP="00E450E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450E9">
        <w:rPr>
          <w:rFonts w:ascii="Consolas" w:eastAsia="Times New Roman" w:hAnsi="Consolas" w:cs="Courier New"/>
          <w:color w:val="555555"/>
          <w:sz w:val="28"/>
          <w:szCs w:val="28"/>
        </w:rPr>
        <w:t>Ansible-CentOS-POD01</w:t>
      </w:r>
    </w:p>
    <w:p w:rsidR="002236B6" w:rsidRPr="002236B6" w:rsidRDefault="00E450E9" w:rsidP="00E450E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450E9">
        <w:rPr>
          <w:rFonts w:ascii="Consolas" w:eastAsia="Times New Roman" w:hAnsi="Consolas" w:cs="Courier New"/>
          <w:color w:val="555555"/>
          <w:sz w:val="28"/>
          <w:szCs w:val="28"/>
        </w:rPr>
        <w:t>Shared connection to localhost closed.</w:t>
      </w:r>
      <w:r w:rsidR="002236B6" w:rsidRPr="002236B6">
        <w:rPr>
          <w:rFonts w:ascii="Consolas" w:eastAsia="Times New Roman" w:hAnsi="Consolas" w:cs="Courier New"/>
          <w:color w:val="555555"/>
          <w:sz w:val="28"/>
          <w:szCs w:val="28"/>
        </w:rPr>
        <w:t xml:space="preserve"> </w:t>
      </w:r>
    </w:p>
    <w:p w:rsidR="002236B6" w:rsidRDefault="002236B6" w:rsidP="007A5DF5">
      <w:pPr>
        <w:spacing w:after="315" w:line="240" w:lineRule="auto"/>
        <w:rPr>
          <w:rFonts w:ascii="Helvetica" w:eastAsia="Times New Roman" w:hAnsi="Helvetica" w:cs="Helvetica"/>
          <w:color w:val="3F3F3F"/>
          <w:sz w:val="24"/>
          <w:szCs w:val="24"/>
        </w:rPr>
      </w:pPr>
    </w:p>
    <w:p w:rsidR="007447F9" w:rsidRPr="00084B0F" w:rsidRDefault="00760C5E" w:rsidP="00F959ED">
      <w:pPr>
        <w:rPr>
          <w:rFonts w:ascii="Cambria" w:eastAsia="Times New Roman" w:hAnsi="Cambria"/>
          <w:color w:val="000000"/>
          <w:sz w:val="32"/>
          <w:szCs w:val="24"/>
        </w:rPr>
      </w:pPr>
      <w:proofErr w:type="gramStart"/>
      <w:r w:rsidRPr="00760C5E">
        <w:rPr>
          <w:rStyle w:val="Strong"/>
          <w:rFonts w:ascii="Cambria" w:eastAsia="Times New Roman" w:hAnsi="Cambria"/>
          <w:color w:val="000000"/>
          <w:sz w:val="32"/>
          <w:szCs w:val="24"/>
        </w:rPr>
        <w:lastRenderedPageBreak/>
        <w:t>Note :</w:t>
      </w:r>
      <w:proofErr w:type="gramEnd"/>
      <w:r w:rsidRPr="00760C5E">
        <w:rPr>
          <w:rFonts w:ascii="Cambria" w:eastAsia="Times New Roman" w:hAnsi="Cambria"/>
          <w:color w:val="000000"/>
          <w:sz w:val="32"/>
          <w:szCs w:val="24"/>
        </w:rPr>
        <w:t> You can type "</w:t>
      </w:r>
      <w:r w:rsidRPr="00760C5E">
        <w:rPr>
          <w:rStyle w:val="Strong"/>
          <w:rFonts w:ascii="Cambria" w:eastAsia="Times New Roman" w:hAnsi="Cambria"/>
          <w:color w:val="000000"/>
          <w:sz w:val="32"/>
          <w:szCs w:val="24"/>
        </w:rPr>
        <w:t>exit</w:t>
      </w:r>
      <w:r w:rsidRPr="00760C5E">
        <w:rPr>
          <w:rFonts w:ascii="Cambria" w:eastAsia="Times New Roman" w:hAnsi="Cambria"/>
          <w:color w:val="000000"/>
          <w:sz w:val="32"/>
          <w:szCs w:val="24"/>
        </w:rPr>
        <w:t>" to exit f</w:t>
      </w:r>
      <w:r w:rsidR="00E450E9">
        <w:rPr>
          <w:rFonts w:ascii="Cambria" w:eastAsia="Times New Roman" w:hAnsi="Cambria"/>
          <w:color w:val="000000"/>
          <w:sz w:val="32"/>
          <w:szCs w:val="24"/>
        </w:rPr>
        <w:t>r</w:t>
      </w:r>
      <w:r w:rsidRPr="00760C5E">
        <w:rPr>
          <w:rFonts w:ascii="Cambria" w:eastAsia="Times New Roman" w:hAnsi="Cambria"/>
          <w:color w:val="000000"/>
          <w:sz w:val="32"/>
          <w:szCs w:val="24"/>
        </w:rPr>
        <w:t xml:space="preserve">om the </w:t>
      </w:r>
      <w:r w:rsidR="00E450E9">
        <w:rPr>
          <w:rFonts w:ascii="Cambria" w:eastAsia="Times New Roman" w:hAnsi="Cambria"/>
          <w:color w:val="000000"/>
          <w:sz w:val="32"/>
          <w:szCs w:val="24"/>
        </w:rPr>
        <w:t>server</w:t>
      </w:r>
      <w:bookmarkStart w:id="3" w:name="_GoBack"/>
      <w:bookmarkEnd w:id="3"/>
    </w:p>
    <w:sectPr w:rsidR="007447F9" w:rsidRPr="00084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101" w:rsidRDefault="00FE0101" w:rsidP="00E450E9">
      <w:pPr>
        <w:spacing w:after="0" w:line="240" w:lineRule="auto"/>
      </w:pPr>
      <w:r>
        <w:separator/>
      </w:r>
    </w:p>
  </w:endnote>
  <w:endnote w:type="continuationSeparator" w:id="0">
    <w:p w:rsidR="00FE0101" w:rsidRDefault="00FE0101" w:rsidP="00E45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101" w:rsidRDefault="00FE0101" w:rsidP="00E450E9">
      <w:pPr>
        <w:spacing w:after="0" w:line="240" w:lineRule="auto"/>
      </w:pPr>
      <w:r>
        <w:separator/>
      </w:r>
    </w:p>
  </w:footnote>
  <w:footnote w:type="continuationSeparator" w:id="0">
    <w:p w:rsidR="00FE0101" w:rsidRDefault="00FE0101" w:rsidP="00E450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7338"/>
    <w:rsid w:val="00084B0F"/>
    <w:rsid w:val="000C0E90"/>
    <w:rsid w:val="000E43B0"/>
    <w:rsid w:val="001B2BEB"/>
    <w:rsid w:val="001F7D45"/>
    <w:rsid w:val="00216EC6"/>
    <w:rsid w:val="00221F40"/>
    <w:rsid w:val="002236B6"/>
    <w:rsid w:val="002369A0"/>
    <w:rsid w:val="002E2144"/>
    <w:rsid w:val="003F06BC"/>
    <w:rsid w:val="00414311"/>
    <w:rsid w:val="00433BE0"/>
    <w:rsid w:val="00446061"/>
    <w:rsid w:val="00447291"/>
    <w:rsid w:val="00462272"/>
    <w:rsid w:val="004C48B2"/>
    <w:rsid w:val="0056120C"/>
    <w:rsid w:val="0060679E"/>
    <w:rsid w:val="0062489F"/>
    <w:rsid w:val="0063310F"/>
    <w:rsid w:val="00656AEF"/>
    <w:rsid w:val="00657338"/>
    <w:rsid w:val="00664921"/>
    <w:rsid w:val="006923D1"/>
    <w:rsid w:val="006B4F91"/>
    <w:rsid w:val="006B7FA6"/>
    <w:rsid w:val="006F78E0"/>
    <w:rsid w:val="007006E3"/>
    <w:rsid w:val="00717D5F"/>
    <w:rsid w:val="007316DB"/>
    <w:rsid w:val="007447F9"/>
    <w:rsid w:val="00760C5E"/>
    <w:rsid w:val="007844A6"/>
    <w:rsid w:val="007976F8"/>
    <w:rsid w:val="007A5DF5"/>
    <w:rsid w:val="007E15CF"/>
    <w:rsid w:val="008050AC"/>
    <w:rsid w:val="00832C3D"/>
    <w:rsid w:val="008F1FD6"/>
    <w:rsid w:val="00902558"/>
    <w:rsid w:val="00957AAB"/>
    <w:rsid w:val="009D6D45"/>
    <w:rsid w:val="009E445F"/>
    <w:rsid w:val="009F1D93"/>
    <w:rsid w:val="00A400CB"/>
    <w:rsid w:val="00A425A9"/>
    <w:rsid w:val="00AB762E"/>
    <w:rsid w:val="00AF5E0E"/>
    <w:rsid w:val="00B32D0B"/>
    <w:rsid w:val="00C5286E"/>
    <w:rsid w:val="00C65370"/>
    <w:rsid w:val="00C95779"/>
    <w:rsid w:val="00CA4307"/>
    <w:rsid w:val="00CB7DBD"/>
    <w:rsid w:val="00CC623E"/>
    <w:rsid w:val="00E216AB"/>
    <w:rsid w:val="00E450E9"/>
    <w:rsid w:val="00EF3B22"/>
    <w:rsid w:val="00F33288"/>
    <w:rsid w:val="00F3388C"/>
    <w:rsid w:val="00F959ED"/>
    <w:rsid w:val="00FC42E6"/>
    <w:rsid w:val="00FE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B6C9"/>
  <w15:docId w15:val="{DC7E96BF-DBE9-4BF0-ADAB-49D9675C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 w:type="character" w:styleId="CommentReference">
    <w:name w:val="annotation reference"/>
    <w:basedOn w:val="DefaultParagraphFont"/>
    <w:uiPriority w:val="99"/>
    <w:semiHidden/>
    <w:unhideWhenUsed/>
    <w:rsid w:val="006F78E0"/>
    <w:rPr>
      <w:sz w:val="16"/>
      <w:szCs w:val="16"/>
    </w:rPr>
  </w:style>
  <w:style w:type="paragraph" w:styleId="CommentText">
    <w:name w:val="annotation text"/>
    <w:basedOn w:val="Normal"/>
    <w:link w:val="CommentTextChar"/>
    <w:uiPriority w:val="99"/>
    <w:semiHidden/>
    <w:unhideWhenUsed/>
    <w:rsid w:val="006F78E0"/>
    <w:pPr>
      <w:spacing w:line="240" w:lineRule="auto"/>
    </w:pPr>
    <w:rPr>
      <w:sz w:val="20"/>
      <w:szCs w:val="20"/>
    </w:rPr>
  </w:style>
  <w:style w:type="character" w:customStyle="1" w:styleId="CommentTextChar">
    <w:name w:val="Comment Text Char"/>
    <w:basedOn w:val="DefaultParagraphFont"/>
    <w:link w:val="CommentText"/>
    <w:uiPriority w:val="99"/>
    <w:semiHidden/>
    <w:rsid w:val="006F78E0"/>
    <w:rPr>
      <w:sz w:val="20"/>
      <w:szCs w:val="20"/>
    </w:rPr>
  </w:style>
  <w:style w:type="paragraph" w:styleId="BalloonText">
    <w:name w:val="Balloon Text"/>
    <w:basedOn w:val="Normal"/>
    <w:link w:val="BalloonTextChar"/>
    <w:uiPriority w:val="99"/>
    <w:semiHidden/>
    <w:unhideWhenUsed/>
    <w:rsid w:val="006F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8E0"/>
    <w:rPr>
      <w:rFonts w:ascii="Tahoma" w:hAnsi="Tahoma" w:cs="Tahoma"/>
      <w:sz w:val="16"/>
      <w:szCs w:val="16"/>
    </w:rPr>
  </w:style>
  <w:style w:type="character" w:styleId="Strong">
    <w:name w:val="Strong"/>
    <w:basedOn w:val="DefaultParagraphFont"/>
    <w:uiPriority w:val="22"/>
    <w:qFormat/>
    <w:rsid w:val="00760C5E"/>
    <w:rPr>
      <w:b/>
      <w:bCs/>
    </w:rPr>
  </w:style>
  <w:style w:type="paragraph" w:styleId="Header">
    <w:name w:val="header"/>
    <w:basedOn w:val="Normal"/>
    <w:link w:val="HeaderChar"/>
    <w:uiPriority w:val="99"/>
    <w:unhideWhenUsed/>
    <w:rsid w:val="00E45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0E9"/>
  </w:style>
  <w:style w:type="paragraph" w:styleId="Footer">
    <w:name w:val="footer"/>
    <w:basedOn w:val="Normal"/>
    <w:link w:val="FooterChar"/>
    <w:uiPriority w:val="99"/>
    <w:unhideWhenUsed/>
    <w:rsid w:val="00E45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0237">
      <w:bodyDiv w:val="1"/>
      <w:marLeft w:val="0"/>
      <w:marRight w:val="0"/>
      <w:marTop w:val="0"/>
      <w:marBottom w:val="0"/>
      <w:divBdr>
        <w:top w:val="none" w:sz="0" w:space="0" w:color="auto"/>
        <w:left w:val="none" w:sz="0" w:space="0" w:color="auto"/>
        <w:bottom w:val="none" w:sz="0" w:space="0" w:color="auto"/>
        <w:right w:val="none" w:sz="0" w:space="0" w:color="auto"/>
      </w:divBdr>
    </w:div>
    <w:div w:id="835615013">
      <w:bodyDiv w:val="1"/>
      <w:marLeft w:val="0"/>
      <w:marRight w:val="0"/>
      <w:marTop w:val="0"/>
      <w:marBottom w:val="0"/>
      <w:divBdr>
        <w:top w:val="none" w:sz="0" w:space="0" w:color="auto"/>
        <w:left w:val="none" w:sz="0" w:space="0" w:color="auto"/>
        <w:bottom w:val="none" w:sz="0" w:space="0" w:color="auto"/>
        <w:right w:val="none" w:sz="0" w:space="0" w:color="auto"/>
      </w:divBdr>
    </w:div>
    <w:div w:id="125647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nsible.com/ansible/latest/cli/ansible.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Eplus</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Hopkins</dc:creator>
  <cp:keywords/>
  <dc:description/>
  <cp:lastModifiedBy>Karim Afifi</cp:lastModifiedBy>
  <cp:revision>3</cp:revision>
  <dcterms:created xsi:type="dcterms:W3CDTF">2019-04-03T03:28:00Z</dcterms:created>
  <dcterms:modified xsi:type="dcterms:W3CDTF">2019-04-03T03:43:00Z</dcterms:modified>
</cp:coreProperties>
</file>